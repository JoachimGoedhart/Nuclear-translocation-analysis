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1B8F8D" w14:textId="4228FF58" w:rsidR="00203EEF" w:rsidRPr="00203EEF" w:rsidRDefault="00203EEF" w:rsidP="00203EEF">
      <w:pPr>
        <w:shd w:val="clear" w:color="auto" w:fill="FFFFFF"/>
        <w:outlineLvl w:val="0"/>
        <w:rPr>
          <w:rFonts w:ascii="Helvetica" w:eastAsia="Times New Roman" w:hAnsi="Helvetica" w:cs="Times New Roman"/>
          <w:b/>
          <w:bCs/>
          <w:color w:val="24292E"/>
          <w:kern w:val="36"/>
          <w:sz w:val="48"/>
          <w:szCs w:val="48"/>
          <w:lang w:val="en-US"/>
        </w:rPr>
      </w:pPr>
      <w:r w:rsidRPr="00203EEF">
        <w:rPr>
          <w:rFonts w:ascii="Helvetica" w:eastAsia="Times New Roman" w:hAnsi="Helvetica" w:cs="Times New Roman"/>
          <w:b/>
          <w:bCs/>
          <w:color w:val="24292E"/>
          <w:kern w:val="36"/>
          <w:sz w:val="48"/>
          <w:szCs w:val="48"/>
          <w:lang w:val="en-US"/>
        </w:rPr>
        <w:t>Quantify</w:t>
      </w:r>
      <w:ins w:id="0" w:author="Joachim Goedhart" w:date="2020-05-08T11:16:00Z">
        <w:r w:rsidR="00183DF3">
          <w:rPr>
            <w:rFonts w:ascii="Helvetica" w:eastAsia="Times New Roman" w:hAnsi="Helvetica" w:cs="Times New Roman"/>
            <w:b/>
            <w:bCs/>
            <w:color w:val="24292E"/>
            <w:kern w:val="36"/>
            <w:sz w:val="48"/>
            <w:szCs w:val="48"/>
            <w:lang w:val="en-US"/>
          </w:rPr>
          <w:t>ing</w:t>
        </w:r>
      </w:ins>
      <w:r w:rsidRPr="00203EEF">
        <w:rPr>
          <w:rFonts w:ascii="Helvetica" w:eastAsia="Times New Roman" w:hAnsi="Helvetica" w:cs="Times New Roman"/>
          <w:b/>
          <w:bCs/>
          <w:color w:val="24292E"/>
          <w:kern w:val="36"/>
          <w:sz w:val="48"/>
          <w:szCs w:val="48"/>
          <w:lang w:val="en-US"/>
        </w:rPr>
        <w:t xml:space="preserve"> </w:t>
      </w:r>
      <w:del w:id="1" w:author="Joachim Goedhart" w:date="2020-05-08T11:16:00Z">
        <w:r w:rsidR="00224359" w:rsidDel="00183DF3">
          <w:rPr>
            <w:rFonts w:ascii="Helvetica" w:eastAsia="Times New Roman" w:hAnsi="Helvetica" w:cs="Times New Roman"/>
            <w:b/>
            <w:bCs/>
            <w:color w:val="24292E"/>
            <w:kern w:val="36"/>
            <w:sz w:val="48"/>
            <w:szCs w:val="48"/>
            <w:lang w:val="en-US"/>
          </w:rPr>
          <w:delText>C/N</w:delText>
        </w:r>
      </w:del>
      <w:ins w:id="2" w:author="Joachim Goedhart" w:date="2020-05-08T11:16:00Z">
        <w:r w:rsidR="00183DF3">
          <w:rPr>
            <w:rFonts w:ascii="Helvetica" w:eastAsia="Times New Roman" w:hAnsi="Helvetica" w:cs="Times New Roman"/>
            <w:b/>
            <w:bCs/>
            <w:color w:val="24292E"/>
            <w:kern w:val="36"/>
            <w:sz w:val="48"/>
            <w:szCs w:val="48"/>
            <w:lang w:val="en-US"/>
          </w:rPr>
          <w:t>the cytoplasmic</w:t>
        </w:r>
      </w:ins>
      <w:ins w:id="3" w:author="Joachim Goedhart" w:date="2020-05-19T21:52:00Z">
        <w:r w:rsidR="00634514">
          <w:rPr>
            <w:rFonts w:ascii="Helvetica" w:eastAsia="Times New Roman" w:hAnsi="Helvetica" w:cs="Times New Roman"/>
            <w:b/>
            <w:bCs/>
            <w:color w:val="24292E"/>
            <w:kern w:val="36"/>
            <w:sz w:val="48"/>
            <w:szCs w:val="48"/>
            <w:lang w:val="en-US"/>
          </w:rPr>
          <w:t xml:space="preserve"> to </w:t>
        </w:r>
        <w:r w:rsidR="00634514">
          <w:rPr>
            <w:rFonts w:ascii="Helvetica" w:eastAsia="Times New Roman" w:hAnsi="Helvetica" w:cs="Times New Roman"/>
            <w:b/>
            <w:bCs/>
            <w:color w:val="24292E"/>
            <w:kern w:val="36"/>
            <w:sz w:val="48"/>
            <w:szCs w:val="48"/>
            <w:lang w:val="en-US"/>
          </w:rPr>
          <w:t>nuclear</w:t>
        </w:r>
      </w:ins>
      <w:r w:rsidR="00224359">
        <w:rPr>
          <w:rFonts w:ascii="Helvetica" w:eastAsia="Times New Roman" w:hAnsi="Helvetica" w:cs="Times New Roman"/>
          <w:b/>
          <w:bCs/>
          <w:color w:val="24292E"/>
          <w:kern w:val="36"/>
          <w:sz w:val="48"/>
          <w:szCs w:val="48"/>
          <w:lang w:val="en-US"/>
        </w:rPr>
        <w:t xml:space="preserve"> </w:t>
      </w:r>
      <w:r w:rsidRPr="00203EEF">
        <w:rPr>
          <w:rFonts w:ascii="Helvetica" w:eastAsia="Times New Roman" w:hAnsi="Helvetica" w:cs="Times New Roman"/>
          <w:b/>
          <w:bCs/>
          <w:color w:val="24292E"/>
          <w:kern w:val="36"/>
          <w:sz w:val="48"/>
          <w:szCs w:val="48"/>
          <w:lang w:val="en-US"/>
        </w:rPr>
        <w:t xml:space="preserve">ratio from </w:t>
      </w:r>
      <w:del w:id="4" w:author="Joachim Goedhart" w:date="2020-05-08T11:16:00Z">
        <w:r w:rsidRPr="00203EEF" w:rsidDel="00183DF3">
          <w:rPr>
            <w:rFonts w:ascii="Helvetica" w:eastAsia="Times New Roman" w:hAnsi="Helvetica" w:cs="Times New Roman"/>
            <w:b/>
            <w:bCs/>
            <w:color w:val="24292E"/>
            <w:kern w:val="36"/>
            <w:sz w:val="48"/>
            <w:szCs w:val="48"/>
            <w:lang w:val="en-US"/>
          </w:rPr>
          <w:delText xml:space="preserve">Timelapse </w:delText>
        </w:r>
      </w:del>
      <w:proofErr w:type="spellStart"/>
      <w:ins w:id="5" w:author="Joachim Goedhart" w:date="2020-05-08T11:16:00Z">
        <w:r w:rsidR="00183DF3">
          <w:rPr>
            <w:rFonts w:ascii="Helvetica" w:eastAsia="Times New Roman" w:hAnsi="Helvetica" w:cs="Times New Roman"/>
            <w:b/>
            <w:bCs/>
            <w:color w:val="24292E"/>
            <w:kern w:val="36"/>
            <w:sz w:val="48"/>
            <w:szCs w:val="48"/>
            <w:lang w:val="en-US"/>
          </w:rPr>
          <w:t>t</w:t>
        </w:r>
        <w:r w:rsidR="00183DF3" w:rsidRPr="00203EEF">
          <w:rPr>
            <w:rFonts w:ascii="Helvetica" w:eastAsia="Times New Roman" w:hAnsi="Helvetica" w:cs="Times New Roman"/>
            <w:b/>
            <w:bCs/>
            <w:color w:val="24292E"/>
            <w:kern w:val="36"/>
            <w:sz w:val="48"/>
            <w:szCs w:val="48"/>
            <w:lang w:val="en-US"/>
          </w:rPr>
          <w:t>imelapse</w:t>
        </w:r>
        <w:proofErr w:type="spellEnd"/>
        <w:r w:rsidR="00183DF3" w:rsidRPr="00203EEF">
          <w:rPr>
            <w:rFonts w:ascii="Helvetica" w:eastAsia="Times New Roman" w:hAnsi="Helvetica" w:cs="Times New Roman"/>
            <w:b/>
            <w:bCs/>
            <w:color w:val="24292E"/>
            <w:kern w:val="36"/>
            <w:sz w:val="48"/>
            <w:szCs w:val="48"/>
            <w:lang w:val="en-US"/>
          </w:rPr>
          <w:t xml:space="preserve"> </w:t>
        </w:r>
      </w:ins>
      <w:r w:rsidRPr="00203EEF">
        <w:rPr>
          <w:rFonts w:ascii="Helvetica" w:eastAsia="Times New Roman" w:hAnsi="Helvetica" w:cs="Times New Roman"/>
          <w:b/>
          <w:bCs/>
          <w:color w:val="24292E"/>
          <w:kern w:val="36"/>
          <w:sz w:val="48"/>
          <w:szCs w:val="48"/>
          <w:lang w:val="en-US"/>
        </w:rPr>
        <w:t>experiments</w:t>
      </w:r>
    </w:p>
    <w:p w14:paraId="685ED961" w14:textId="77777777" w:rsidR="00224359" w:rsidRDefault="00224359" w:rsidP="00203EEF">
      <w:pPr>
        <w:shd w:val="clear" w:color="auto" w:fill="FFFFFF"/>
        <w:spacing w:after="150"/>
        <w:rPr>
          <w:rFonts w:ascii="Helvetica" w:eastAsia="Times New Roman" w:hAnsi="Helvetica" w:cs="Times New Roman"/>
          <w:color w:val="24292E"/>
          <w:sz w:val="21"/>
          <w:szCs w:val="21"/>
          <w:lang w:val="en-US"/>
        </w:rPr>
      </w:pPr>
    </w:p>
    <w:p w14:paraId="3155B8AC" w14:textId="3ECE3833" w:rsidR="005F219F" w:rsidRDefault="00203EEF" w:rsidP="00203EEF">
      <w:pPr>
        <w:shd w:val="clear" w:color="auto" w:fill="FFFFFF"/>
        <w:spacing w:after="150"/>
        <w:rPr>
          <w:ins w:id="6" w:author="Joachim Goedhart" w:date="2020-05-08T11:18:00Z"/>
          <w:rFonts w:ascii="Helvetica" w:eastAsia="Times New Roman" w:hAnsi="Helvetica" w:cs="Times New Roman"/>
          <w:color w:val="24292E"/>
          <w:sz w:val="21"/>
          <w:szCs w:val="21"/>
          <w:lang w:val="en-US"/>
        </w:rPr>
      </w:pPr>
      <w:r w:rsidRPr="00203EEF">
        <w:rPr>
          <w:rFonts w:ascii="Helvetica" w:eastAsia="Times New Roman" w:hAnsi="Helvetica" w:cs="Times New Roman"/>
          <w:color w:val="24292E"/>
          <w:sz w:val="21"/>
          <w:szCs w:val="21"/>
          <w:lang w:val="en-US"/>
        </w:rPr>
        <w:t xml:space="preserve">Step-by-step instruction to quantify the </w:t>
      </w:r>
      <w:r w:rsidR="00224359">
        <w:rPr>
          <w:rFonts w:ascii="Helvetica" w:eastAsia="Times New Roman" w:hAnsi="Helvetica" w:cs="Times New Roman"/>
          <w:color w:val="24292E"/>
          <w:sz w:val="21"/>
          <w:szCs w:val="21"/>
          <w:lang w:val="en-US"/>
        </w:rPr>
        <w:t xml:space="preserve">cytoplasmic to nuclear fluorescence ratio (C/N ratio) </w:t>
      </w:r>
      <w:r w:rsidRPr="00203EEF">
        <w:rPr>
          <w:rFonts w:ascii="Helvetica" w:eastAsia="Times New Roman" w:hAnsi="Helvetica" w:cs="Times New Roman"/>
          <w:color w:val="24292E"/>
          <w:sz w:val="21"/>
          <w:szCs w:val="21"/>
          <w:lang w:val="en-US"/>
        </w:rPr>
        <w:t xml:space="preserve">from </w:t>
      </w:r>
      <w:r w:rsidR="00F52132">
        <w:rPr>
          <w:rFonts w:ascii="Helvetica" w:eastAsia="Times New Roman" w:hAnsi="Helvetica" w:cs="Times New Roman"/>
          <w:color w:val="24292E"/>
          <w:sz w:val="21"/>
          <w:szCs w:val="21"/>
          <w:lang w:val="en-US"/>
        </w:rPr>
        <w:t xml:space="preserve">confocal </w:t>
      </w:r>
      <w:proofErr w:type="spellStart"/>
      <w:r w:rsidRPr="00203EEF">
        <w:rPr>
          <w:rFonts w:ascii="Helvetica" w:eastAsia="Times New Roman" w:hAnsi="Helvetica" w:cs="Times New Roman"/>
          <w:color w:val="24292E"/>
          <w:sz w:val="21"/>
          <w:szCs w:val="21"/>
          <w:lang w:val="en-US"/>
        </w:rPr>
        <w:t>timelapse</w:t>
      </w:r>
      <w:proofErr w:type="spellEnd"/>
      <w:r w:rsidRPr="00203EEF">
        <w:rPr>
          <w:rFonts w:ascii="Helvetica" w:eastAsia="Times New Roman" w:hAnsi="Helvetica" w:cs="Times New Roman"/>
          <w:color w:val="24292E"/>
          <w:sz w:val="21"/>
          <w:szCs w:val="21"/>
          <w:lang w:val="en-US"/>
        </w:rPr>
        <w:t xml:space="preserve"> imaging experiments</w:t>
      </w:r>
      <w:ins w:id="7" w:author="Joachim Goedhart" w:date="2020-05-08T11:17:00Z">
        <w:r w:rsidR="005F219F">
          <w:rPr>
            <w:rFonts w:ascii="Helvetica" w:eastAsia="Times New Roman" w:hAnsi="Helvetica" w:cs="Times New Roman"/>
            <w:color w:val="24292E"/>
            <w:sz w:val="21"/>
            <w:szCs w:val="21"/>
            <w:lang w:val="en-US"/>
          </w:rPr>
          <w:t xml:space="preserve">. </w:t>
        </w:r>
      </w:ins>
      <w:ins w:id="8" w:author="Joachim Goedhart" w:date="2020-05-08T11:18:00Z">
        <w:r w:rsidR="005F219F">
          <w:rPr>
            <w:rFonts w:ascii="Helvetica" w:eastAsia="Times New Roman" w:hAnsi="Helvetica" w:cs="Times New Roman"/>
            <w:color w:val="24292E"/>
            <w:sz w:val="21"/>
            <w:szCs w:val="21"/>
            <w:lang w:val="en-US"/>
          </w:rPr>
          <w:t>The main purpose is to analyze data from translocation reporters that shuttle between the cytoplasm and nucleus.</w:t>
        </w:r>
      </w:ins>
    </w:p>
    <w:p w14:paraId="7F8B6AE4" w14:textId="39D8BC3E" w:rsidR="005F219F" w:rsidRDefault="005F219F" w:rsidP="00203EEF">
      <w:pPr>
        <w:shd w:val="clear" w:color="auto" w:fill="FFFFFF"/>
        <w:spacing w:after="150"/>
        <w:rPr>
          <w:ins w:id="9" w:author="Joachim Goedhart" w:date="2020-05-08T11:18:00Z"/>
          <w:rFonts w:ascii="Helvetica" w:eastAsia="Times New Roman" w:hAnsi="Helvetica" w:cs="Times New Roman"/>
          <w:color w:val="24292E"/>
          <w:sz w:val="21"/>
          <w:szCs w:val="21"/>
          <w:lang w:val="en-US"/>
        </w:rPr>
      </w:pPr>
      <w:ins w:id="10" w:author="Joachim Goedhart" w:date="2020-05-08T11:18:00Z">
        <w:r>
          <w:rPr>
            <w:rFonts w:ascii="Helvetica" w:eastAsia="Times New Roman" w:hAnsi="Helvetica" w:cs="Times New Roman"/>
            <w:color w:val="24292E"/>
            <w:sz w:val="21"/>
            <w:szCs w:val="21"/>
            <w:lang w:val="en-US"/>
          </w:rPr>
          <w:t>Th</w:t>
        </w:r>
      </w:ins>
      <w:ins w:id="11" w:author="Joachim Goedhart" w:date="2020-05-08T11:19:00Z">
        <w:r>
          <w:rPr>
            <w:rFonts w:ascii="Helvetica" w:eastAsia="Times New Roman" w:hAnsi="Helvetica" w:cs="Times New Roman"/>
            <w:color w:val="24292E"/>
            <w:sz w:val="21"/>
            <w:szCs w:val="21"/>
            <w:lang w:val="en-US"/>
          </w:rPr>
          <w:t xml:space="preserve">is procedure assumes that there is a single fluorescence channel that </w:t>
        </w:r>
        <w:r w:rsidR="00EA3E57">
          <w:rPr>
            <w:rFonts w:ascii="Helvetica" w:eastAsia="Times New Roman" w:hAnsi="Helvetica" w:cs="Times New Roman"/>
            <w:color w:val="24292E"/>
            <w:sz w:val="21"/>
            <w:szCs w:val="21"/>
            <w:lang w:val="en-US"/>
          </w:rPr>
          <w:t>is used for nuclear segmentation and at least one other channel that is used to measure a reporter. In this example, two reporter</w:t>
        </w:r>
      </w:ins>
      <w:ins w:id="12" w:author="Joachim Goedhart" w:date="2020-05-19T21:52:00Z">
        <w:r w:rsidR="00634514">
          <w:rPr>
            <w:rFonts w:ascii="Helvetica" w:eastAsia="Times New Roman" w:hAnsi="Helvetica" w:cs="Times New Roman"/>
            <w:color w:val="24292E"/>
            <w:sz w:val="21"/>
            <w:szCs w:val="21"/>
            <w:lang w:val="en-US"/>
          </w:rPr>
          <w:t>s</w:t>
        </w:r>
      </w:ins>
      <w:ins w:id="13" w:author="Joachim Goedhart" w:date="2020-05-08T11:19:00Z">
        <w:r w:rsidR="00EA3E57">
          <w:rPr>
            <w:rFonts w:ascii="Helvetica" w:eastAsia="Times New Roman" w:hAnsi="Helvetica" w:cs="Times New Roman"/>
            <w:color w:val="24292E"/>
            <w:sz w:val="21"/>
            <w:szCs w:val="21"/>
            <w:lang w:val="en-US"/>
          </w:rPr>
          <w:t xml:space="preserve"> ar</w:t>
        </w:r>
      </w:ins>
      <w:ins w:id="14" w:author="Joachim Goedhart" w:date="2020-05-08T11:20:00Z">
        <w:r w:rsidR="00EA3E57">
          <w:rPr>
            <w:rFonts w:ascii="Helvetica" w:eastAsia="Times New Roman" w:hAnsi="Helvetica" w:cs="Times New Roman"/>
            <w:color w:val="24292E"/>
            <w:sz w:val="21"/>
            <w:szCs w:val="21"/>
            <w:lang w:val="en-US"/>
          </w:rPr>
          <w:t>e present.</w:t>
        </w:r>
      </w:ins>
    </w:p>
    <w:p w14:paraId="19C6512E" w14:textId="02607E4C" w:rsidR="00224359" w:rsidRDefault="00EA3E57" w:rsidP="00203EEF">
      <w:pPr>
        <w:shd w:val="clear" w:color="auto" w:fill="FFFFFF"/>
        <w:spacing w:after="150"/>
        <w:rPr>
          <w:rFonts w:ascii="Helvetica" w:eastAsia="Times New Roman" w:hAnsi="Helvetica" w:cs="Times New Roman"/>
          <w:color w:val="24292E"/>
          <w:sz w:val="21"/>
          <w:szCs w:val="21"/>
          <w:lang w:val="en-US"/>
        </w:rPr>
      </w:pPr>
      <w:ins w:id="15" w:author="Joachim Goedhart" w:date="2020-05-08T11:20:00Z">
        <w:r>
          <w:rPr>
            <w:rFonts w:ascii="Helvetica" w:eastAsia="Times New Roman" w:hAnsi="Helvetica" w:cs="Times New Roman"/>
            <w:color w:val="24292E"/>
            <w:sz w:val="21"/>
            <w:szCs w:val="21"/>
            <w:lang w:val="en-US"/>
          </w:rPr>
          <w:t xml:space="preserve">The end-result is a plot that shows the </w:t>
        </w:r>
        <w:r w:rsidRPr="00EA3E57">
          <w:rPr>
            <w:rFonts w:ascii="Helvetica" w:eastAsia="Times New Roman" w:hAnsi="Helvetica" w:cs="Times New Roman"/>
            <w:color w:val="24292E"/>
            <w:sz w:val="21"/>
            <w:szCs w:val="21"/>
            <w:lang w:val="en-US"/>
          </w:rPr>
          <w:t>nuclear to cytoplasmic ratio</w:t>
        </w:r>
        <w:r>
          <w:rPr>
            <w:rFonts w:ascii="Helvetica" w:eastAsia="Times New Roman" w:hAnsi="Helvetica" w:cs="Times New Roman"/>
            <w:color w:val="24292E"/>
            <w:sz w:val="21"/>
            <w:szCs w:val="21"/>
            <w:lang w:val="en-US"/>
          </w:rPr>
          <w:t xml:space="preserve"> for individual cells over time.</w:t>
        </w:r>
      </w:ins>
      <w:del w:id="16" w:author="Joachim Goedhart" w:date="2020-05-08T11:20:00Z">
        <w:r w:rsidR="00203EEF" w:rsidRPr="00203EEF" w:rsidDel="00EA3E57">
          <w:rPr>
            <w:rFonts w:ascii="Helvetica" w:eastAsia="Times New Roman" w:hAnsi="Helvetica" w:cs="Times New Roman"/>
            <w:color w:val="24292E"/>
            <w:sz w:val="21"/>
            <w:szCs w:val="21"/>
            <w:lang w:val="en-US"/>
          </w:rPr>
          <w:delText xml:space="preserve"> that </w:delText>
        </w:r>
        <w:r w:rsidR="00224359" w:rsidDel="00EA3E57">
          <w:rPr>
            <w:rFonts w:ascii="Helvetica" w:eastAsia="Times New Roman" w:hAnsi="Helvetica" w:cs="Times New Roman"/>
            <w:color w:val="24292E"/>
            <w:sz w:val="21"/>
            <w:szCs w:val="21"/>
            <w:lang w:val="en-US"/>
          </w:rPr>
          <w:delText>follow fluorescence translocation of sensors that report on kinetic activity.</w:delText>
        </w:r>
      </w:del>
    </w:p>
    <w:p w14:paraId="72EDE9F2" w14:textId="1A8884EF" w:rsidR="00224359" w:rsidDel="00EA3E57" w:rsidRDefault="00203EEF" w:rsidP="00203EEF">
      <w:pPr>
        <w:shd w:val="clear" w:color="auto" w:fill="FFFFFF"/>
        <w:spacing w:after="150"/>
        <w:rPr>
          <w:del w:id="17" w:author="Joachim Goedhart" w:date="2020-05-08T11:20:00Z"/>
          <w:rFonts w:ascii="Helvetica" w:eastAsia="Times New Roman" w:hAnsi="Helvetica" w:cs="Times New Roman"/>
          <w:color w:val="24292E"/>
          <w:sz w:val="21"/>
          <w:szCs w:val="21"/>
          <w:lang w:val="en-US"/>
        </w:rPr>
      </w:pPr>
      <w:del w:id="18" w:author="Joachim Goedhart" w:date="2020-05-08T11:20:00Z">
        <w:r w:rsidRPr="00203EEF" w:rsidDel="00EA3E57">
          <w:rPr>
            <w:rFonts w:ascii="Helvetica" w:eastAsia="Times New Roman" w:hAnsi="Helvetica" w:cs="Times New Roman"/>
            <w:color w:val="24292E"/>
            <w:sz w:val="21"/>
            <w:szCs w:val="21"/>
            <w:lang w:val="en-US"/>
          </w:rPr>
          <w:delText xml:space="preserve">Note: this procedure generates lineplots with </w:delText>
        </w:r>
        <w:r w:rsidR="00224359" w:rsidDel="00EA3E57">
          <w:rPr>
            <w:rFonts w:ascii="Helvetica" w:eastAsia="Times New Roman" w:hAnsi="Helvetica" w:cs="Times New Roman"/>
            <w:color w:val="24292E"/>
            <w:sz w:val="21"/>
            <w:szCs w:val="21"/>
            <w:lang w:val="en-US"/>
          </w:rPr>
          <w:delText>C/N</w:delText>
        </w:r>
        <w:r w:rsidRPr="00203EEF" w:rsidDel="00EA3E57">
          <w:rPr>
            <w:rFonts w:ascii="Helvetica" w:eastAsia="Times New Roman" w:hAnsi="Helvetica" w:cs="Times New Roman"/>
            <w:color w:val="24292E"/>
            <w:sz w:val="21"/>
            <w:szCs w:val="21"/>
            <w:lang w:val="en-US"/>
          </w:rPr>
          <w:delText xml:space="preserve"> ratio changes over time</w:delText>
        </w:r>
        <w:r w:rsidR="00224359" w:rsidDel="00EA3E57">
          <w:rPr>
            <w:rFonts w:ascii="Helvetica" w:eastAsia="Times New Roman" w:hAnsi="Helvetica" w:cs="Times New Roman"/>
            <w:color w:val="24292E"/>
            <w:sz w:val="21"/>
            <w:szCs w:val="21"/>
            <w:lang w:val="en-US"/>
          </w:rPr>
          <w:delText>.</w:delText>
        </w:r>
      </w:del>
    </w:p>
    <w:p w14:paraId="2B898611" w14:textId="77777777" w:rsidR="008979B3" w:rsidRDefault="008979B3" w:rsidP="00203EEF">
      <w:pPr>
        <w:shd w:val="clear" w:color="auto" w:fill="FFFFFF"/>
        <w:outlineLvl w:val="2"/>
        <w:rPr>
          <w:rFonts w:ascii="Helvetica" w:eastAsia="Times New Roman" w:hAnsi="Helvetica" w:cs="Times New Roman"/>
          <w:b/>
          <w:bCs/>
          <w:color w:val="24292E"/>
          <w:lang w:val="en-US"/>
        </w:rPr>
      </w:pPr>
    </w:p>
    <w:p w14:paraId="7FEB8A2A" w14:textId="61C33516" w:rsidR="00C41620" w:rsidRPr="000F5179" w:rsidRDefault="00203EEF">
      <w:pPr>
        <w:pStyle w:val="Heading1"/>
        <w:rPr>
          <w:ins w:id="19" w:author="Joachim Goedhart" w:date="2020-05-08T12:17:00Z"/>
          <w:b w:val="0"/>
          <w:bCs w:val="0"/>
          <w:rPrChange w:id="20" w:author="Joachim Goedhart" w:date="2020-05-08T12:42:00Z">
            <w:rPr>
              <w:ins w:id="21" w:author="Joachim Goedhart" w:date="2020-05-08T12:17:00Z"/>
              <w:rFonts w:ascii="Helvetica" w:eastAsia="Times New Roman" w:hAnsi="Helvetica" w:cs="Times New Roman"/>
              <w:b/>
              <w:bCs/>
              <w:color w:val="24292E"/>
              <w:sz w:val="30"/>
              <w:szCs w:val="30"/>
              <w:lang w:val="en-US"/>
            </w:rPr>
          </w:rPrChange>
        </w:rPr>
        <w:pPrChange w:id="22" w:author="Joachim Goedhart" w:date="2020-05-08T12:42:00Z">
          <w:pPr>
            <w:shd w:val="clear" w:color="auto" w:fill="FFFFFF"/>
            <w:outlineLvl w:val="2"/>
          </w:pPr>
        </w:pPrChange>
      </w:pPr>
      <w:r w:rsidRPr="00203EEF">
        <w:t>Preparations</w:t>
      </w:r>
    </w:p>
    <w:p w14:paraId="164E197C" w14:textId="5CB2B127" w:rsidR="00C41620" w:rsidRPr="00203EEF" w:rsidRDefault="00C41620">
      <w:pPr>
        <w:pStyle w:val="Heading3"/>
        <w:pPrChange w:id="23" w:author="Joachim Goedhart" w:date="2020-05-08T12:23:00Z">
          <w:pPr>
            <w:shd w:val="clear" w:color="auto" w:fill="FFFFFF"/>
            <w:outlineLvl w:val="2"/>
          </w:pPr>
        </w:pPrChange>
      </w:pPr>
      <w:ins w:id="24" w:author="Joachim Goedhart" w:date="2020-05-08T12:17:00Z">
        <w:r>
          <w:t>Software installation</w:t>
        </w:r>
      </w:ins>
    </w:p>
    <w:p w14:paraId="7FB610A0" w14:textId="7A045D44" w:rsidR="005446D3" w:rsidRDefault="005446D3" w:rsidP="00203EEF">
      <w:pPr>
        <w:numPr>
          <w:ilvl w:val="0"/>
          <w:numId w:val="6"/>
        </w:numPr>
        <w:shd w:val="clear" w:color="auto" w:fill="FFFFFF"/>
        <w:spacing w:before="100" w:beforeAutospacing="1" w:after="100" w:afterAutospacing="1"/>
        <w:rPr>
          <w:rFonts w:ascii="Helvetica" w:eastAsia="Times New Roman" w:hAnsi="Helvetica" w:cs="Times New Roman"/>
          <w:color w:val="24292E"/>
          <w:sz w:val="21"/>
          <w:szCs w:val="21"/>
          <w:lang w:val="en-US"/>
        </w:rPr>
      </w:pPr>
      <w:r>
        <w:rPr>
          <w:rFonts w:ascii="Helvetica" w:eastAsia="Times New Roman" w:hAnsi="Helvetica" w:cs="Times New Roman"/>
          <w:color w:val="24292E"/>
          <w:sz w:val="21"/>
          <w:szCs w:val="21"/>
          <w:lang w:val="en-US"/>
        </w:rPr>
        <w:t xml:space="preserve">Install </w:t>
      </w:r>
      <w:proofErr w:type="spellStart"/>
      <w:r>
        <w:rPr>
          <w:rFonts w:ascii="Helvetica" w:eastAsia="Times New Roman" w:hAnsi="Helvetica" w:cs="Times New Roman"/>
          <w:color w:val="24292E"/>
          <w:sz w:val="21"/>
          <w:szCs w:val="21"/>
          <w:lang w:val="en-US"/>
        </w:rPr>
        <w:t>CellProfiler</w:t>
      </w:r>
      <w:proofErr w:type="spellEnd"/>
      <w:del w:id="25" w:author="Joachim Goedhart" w:date="2020-05-08T12:17:00Z">
        <w:r w:rsidDel="00C41620">
          <w:rPr>
            <w:rFonts w:ascii="Helvetica" w:eastAsia="Times New Roman" w:hAnsi="Helvetica" w:cs="Times New Roman"/>
            <w:color w:val="24292E"/>
            <w:sz w:val="21"/>
            <w:szCs w:val="21"/>
            <w:lang w:val="en-US"/>
          </w:rPr>
          <w:delText xml:space="preserve"> 3.0.0</w:delText>
        </w:r>
      </w:del>
      <w:r>
        <w:rPr>
          <w:rFonts w:ascii="Helvetica" w:eastAsia="Times New Roman" w:hAnsi="Helvetica" w:cs="Times New Roman"/>
          <w:color w:val="24292E"/>
          <w:sz w:val="21"/>
          <w:szCs w:val="21"/>
          <w:lang w:val="en-US"/>
        </w:rPr>
        <w:t xml:space="preserve"> (</w:t>
      </w:r>
      <w:r w:rsidRPr="005446D3">
        <w:rPr>
          <w:rFonts w:ascii="Helvetica" w:eastAsia="Times New Roman" w:hAnsi="Helvetica" w:cs="Times New Roman"/>
          <w:color w:val="24292E"/>
          <w:sz w:val="21"/>
          <w:szCs w:val="21"/>
          <w:lang w:val="en-US"/>
        </w:rPr>
        <w:t>https://cellprofiler.org/</w:t>
      </w:r>
      <w:r>
        <w:rPr>
          <w:rFonts w:ascii="Helvetica" w:eastAsia="Times New Roman" w:hAnsi="Helvetica" w:cs="Times New Roman"/>
          <w:color w:val="24292E"/>
          <w:sz w:val="21"/>
          <w:szCs w:val="21"/>
          <w:lang w:val="en-US"/>
        </w:rPr>
        <w:t>)</w:t>
      </w:r>
    </w:p>
    <w:p w14:paraId="3618635D" w14:textId="65EF53E2" w:rsidR="005446D3" w:rsidRDefault="00261AA5" w:rsidP="00261AA5">
      <w:pPr>
        <w:numPr>
          <w:ilvl w:val="0"/>
          <w:numId w:val="6"/>
        </w:numPr>
        <w:shd w:val="clear" w:color="auto" w:fill="FFFFFF"/>
        <w:spacing w:before="100" w:beforeAutospacing="1" w:after="100" w:afterAutospacing="1"/>
        <w:rPr>
          <w:rFonts w:ascii="Helvetica" w:eastAsia="Times New Roman" w:hAnsi="Helvetica" w:cs="Times New Roman"/>
          <w:color w:val="24292E"/>
          <w:sz w:val="21"/>
          <w:szCs w:val="21"/>
          <w:lang w:val="en-US"/>
        </w:rPr>
      </w:pPr>
      <w:r>
        <w:rPr>
          <w:rFonts w:ascii="Helvetica" w:eastAsia="Times New Roman" w:hAnsi="Helvetica" w:cs="Times New Roman"/>
          <w:color w:val="24292E"/>
          <w:sz w:val="21"/>
          <w:szCs w:val="21"/>
          <w:lang w:val="en-US"/>
        </w:rPr>
        <w:t>Install</w:t>
      </w:r>
      <w:del w:id="26" w:author="Joachim Goedhart" w:date="2020-05-08T11:21:00Z">
        <w:r w:rsidDel="00EA3E57">
          <w:rPr>
            <w:rFonts w:ascii="Helvetica" w:eastAsia="Times New Roman" w:hAnsi="Helvetica" w:cs="Times New Roman"/>
            <w:color w:val="24292E"/>
            <w:sz w:val="21"/>
            <w:szCs w:val="21"/>
            <w:lang w:val="en-US"/>
          </w:rPr>
          <w:delText>e</w:delText>
        </w:r>
      </w:del>
      <w:r>
        <w:rPr>
          <w:rFonts w:ascii="Helvetica" w:eastAsia="Times New Roman" w:hAnsi="Helvetica" w:cs="Times New Roman"/>
          <w:color w:val="24292E"/>
          <w:sz w:val="21"/>
          <w:szCs w:val="21"/>
          <w:lang w:val="en-US"/>
        </w:rPr>
        <w:t xml:space="preserve"> ImageJ</w:t>
      </w:r>
      <w:r w:rsidR="005359EE">
        <w:rPr>
          <w:rFonts w:ascii="Helvetica" w:eastAsia="Times New Roman" w:hAnsi="Helvetica" w:cs="Times New Roman"/>
          <w:color w:val="24292E"/>
          <w:sz w:val="21"/>
          <w:szCs w:val="21"/>
          <w:lang w:val="en-US"/>
        </w:rPr>
        <w:t xml:space="preserve"> </w:t>
      </w:r>
      <w:del w:id="27" w:author="Joachim Goedhart" w:date="2020-05-08T12:17:00Z">
        <w:r w:rsidR="005359EE" w:rsidDel="00C41620">
          <w:rPr>
            <w:rFonts w:ascii="Helvetica" w:eastAsia="Times New Roman" w:hAnsi="Helvetica" w:cs="Times New Roman"/>
            <w:color w:val="24292E"/>
            <w:sz w:val="21"/>
            <w:szCs w:val="21"/>
            <w:lang w:val="en-US"/>
          </w:rPr>
          <w:delText>2.0.0</w:delText>
        </w:r>
        <w:r w:rsidR="00361845" w:rsidDel="00C41620">
          <w:rPr>
            <w:rFonts w:ascii="Helvetica" w:eastAsia="Times New Roman" w:hAnsi="Helvetica" w:cs="Times New Roman"/>
            <w:color w:val="24292E"/>
            <w:sz w:val="21"/>
            <w:szCs w:val="21"/>
            <w:lang w:val="en-US"/>
          </w:rPr>
          <w:delText xml:space="preserve"> 1.52p</w:delText>
        </w:r>
        <w:r w:rsidDel="00C41620">
          <w:rPr>
            <w:rFonts w:ascii="Helvetica" w:eastAsia="Times New Roman" w:hAnsi="Helvetica" w:cs="Times New Roman"/>
            <w:color w:val="24292E"/>
            <w:sz w:val="21"/>
            <w:szCs w:val="21"/>
            <w:lang w:val="en-US"/>
          </w:rPr>
          <w:delText xml:space="preserve"> </w:delText>
        </w:r>
      </w:del>
      <w:r>
        <w:rPr>
          <w:rFonts w:ascii="Helvetica" w:eastAsia="Times New Roman" w:hAnsi="Helvetica" w:cs="Times New Roman"/>
          <w:color w:val="24292E"/>
          <w:sz w:val="21"/>
          <w:szCs w:val="21"/>
          <w:lang w:val="en-US"/>
        </w:rPr>
        <w:t>(</w:t>
      </w:r>
      <w:r w:rsidRPr="00261AA5">
        <w:rPr>
          <w:rFonts w:ascii="Helvetica" w:eastAsia="Times New Roman" w:hAnsi="Helvetica" w:cs="Times New Roman"/>
          <w:color w:val="24292E"/>
          <w:sz w:val="21"/>
          <w:szCs w:val="21"/>
          <w:lang w:val="en-US"/>
        </w:rPr>
        <w:t>https://imagej.net/</w:t>
      </w:r>
      <w:del w:id="28" w:author="Joachim Goedhart" w:date="2020-05-08T12:12:00Z">
        <w:r w:rsidRPr="00261AA5" w:rsidDel="00C41620">
          <w:rPr>
            <w:rFonts w:ascii="Helvetica" w:eastAsia="Times New Roman" w:hAnsi="Helvetica" w:cs="Times New Roman"/>
            <w:color w:val="24292E"/>
            <w:sz w:val="21"/>
            <w:szCs w:val="21"/>
            <w:lang w:val="en-US"/>
          </w:rPr>
          <w:delText>Welcome</w:delText>
        </w:r>
      </w:del>
      <w:r>
        <w:rPr>
          <w:rFonts w:ascii="Helvetica" w:eastAsia="Times New Roman" w:hAnsi="Helvetica" w:cs="Times New Roman"/>
          <w:color w:val="24292E"/>
          <w:sz w:val="21"/>
          <w:szCs w:val="21"/>
          <w:lang w:val="en-US"/>
        </w:rPr>
        <w:t xml:space="preserve">) and the </w:t>
      </w:r>
      <w:r w:rsidR="005446D3">
        <w:rPr>
          <w:rFonts w:ascii="Helvetica" w:eastAsia="Times New Roman" w:hAnsi="Helvetica" w:cs="Times New Roman"/>
          <w:color w:val="24292E"/>
          <w:sz w:val="21"/>
          <w:szCs w:val="21"/>
          <w:lang w:val="en-US"/>
        </w:rPr>
        <w:t>Bio-Formats Importer (</w:t>
      </w:r>
      <w:r w:rsidR="005446D3" w:rsidRPr="005446D3">
        <w:rPr>
          <w:rFonts w:ascii="Helvetica" w:eastAsia="Times New Roman" w:hAnsi="Helvetica" w:cs="Times New Roman"/>
          <w:color w:val="24292E"/>
          <w:sz w:val="21"/>
          <w:szCs w:val="21"/>
          <w:lang w:val="en-US"/>
        </w:rPr>
        <w:t>https://imagej.net/Bio-Formats</w:t>
      </w:r>
      <w:r w:rsidR="005446D3">
        <w:rPr>
          <w:rFonts w:ascii="Helvetica" w:eastAsia="Times New Roman" w:hAnsi="Helvetica" w:cs="Times New Roman"/>
          <w:color w:val="24292E"/>
          <w:sz w:val="21"/>
          <w:szCs w:val="21"/>
          <w:lang w:val="en-US"/>
        </w:rPr>
        <w:t>)</w:t>
      </w:r>
    </w:p>
    <w:p w14:paraId="5AB6CC5F" w14:textId="6C81C954" w:rsidR="00261AA5" w:rsidRDefault="00261AA5" w:rsidP="00203EEF">
      <w:pPr>
        <w:numPr>
          <w:ilvl w:val="0"/>
          <w:numId w:val="6"/>
        </w:numPr>
        <w:shd w:val="clear" w:color="auto" w:fill="FFFFFF"/>
        <w:spacing w:before="100" w:beforeAutospacing="1" w:after="100" w:afterAutospacing="1"/>
        <w:rPr>
          <w:ins w:id="29" w:author="Joachim Goedhart" w:date="2020-05-08T11:21:00Z"/>
          <w:rFonts w:ascii="Helvetica" w:eastAsia="Times New Roman" w:hAnsi="Helvetica" w:cs="Times New Roman"/>
          <w:color w:val="24292E"/>
          <w:sz w:val="21"/>
          <w:szCs w:val="21"/>
          <w:lang w:val="en-US"/>
        </w:rPr>
      </w:pPr>
      <w:r>
        <w:rPr>
          <w:rFonts w:ascii="Helvetica" w:eastAsia="Times New Roman" w:hAnsi="Helvetica" w:cs="Times New Roman"/>
          <w:color w:val="24292E"/>
          <w:sz w:val="21"/>
          <w:szCs w:val="21"/>
          <w:lang w:val="en-US"/>
        </w:rPr>
        <w:t xml:space="preserve">Install </w:t>
      </w:r>
      <w:proofErr w:type="spellStart"/>
      <w:ins w:id="30" w:author="Joachim Goedhart" w:date="2020-05-08T12:17:00Z">
        <w:r w:rsidR="00C41620">
          <w:rPr>
            <w:rFonts w:ascii="Helvetica" w:eastAsia="Times New Roman" w:hAnsi="Helvetica" w:cs="Times New Roman"/>
            <w:color w:val="24292E"/>
            <w:sz w:val="21"/>
            <w:szCs w:val="21"/>
            <w:lang w:val="en-US"/>
          </w:rPr>
          <w:t>R&amp;</w:t>
        </w:r>
      </w:ins>
      <w:r>
        <w:rPr>
          <w:rFonts w:ascii="Helvetica" w:eastAsia="Times New Roman" w:hAnsi="Helvetica" w:cs="Times New Roman"/>
          <w:color w:val="24292E"/>
          <w:sz w:val="21"/>
          <w:szCs w:val="21"/>
          <w:lang w:val="en-US"/>
        </w:rPr>
        <w:t>RStudio</w:t>
      </w:r>
      <w:proofErr w:type="spellEnd"/>
      <w:r w:rsidR="00920FF1">
        <w:rPr>
          <w:rFonts w:ascii="Helvetica" w:eastAsia="Times New Roman" w:hAnsi="Helvetica" w:cs="Times New Roman"/>
          <w:color w:val="24292E"/>
          <w:sz w:val="21"/>
          <w:szCs w:val="21"/>
          <w:lang w:val="en-US"/>
        </w:rPr>
        <w:t xml:space="preserve"> </w:t>
      </w:r>
      <w:del w:id="31" w:author="Joachim Goedhart" w:date="2020-05-08T12:17:00Z">
        <w:r w:rsidR="00920FF1" w:rsidDel="00C41620">
          <w:rPr>
            <w:rFonts w:ascii="Helvetica" w:eastAsia="Times New Roman" w:hAnsi="Helvetica" w:cs="Times New Roman"/>
            <w:color w:val="24292E"/>
            <w:sz w:val="21"/>
            <w:szCs w:val="21"/>
            <w:lang w:val="en-US"/>
          </w:rPr>
          <w:delText>1.2.1335</w:delText>
        </w:r>
        <w:r w:rsidDel="00C41620">
          <w:rPr>
            <w:rFonts w:ascii="Helvetica" w:eastAsia="Times New Roman" w:hAnsi="Helvetica" w:cs="Times New Roman"/>
            <w:color w:val="24292E"/>
            <w:sz w:val="21"/>
            <w:szCs w:val="21"/>
            <w:lang w:val="en-US"/>
          </w:rPr>
          <w:delText xml:space="preserve"> </w:delText>
        </w:r>
      </w:del>
      <w:r>
        <w:rPr>
          <w:rFonts w:ascii="Helvetica" w:eastAsia="Times New Roman" w:hAnsi="Helvetica" w:cs="Times New Roman"/>
          <w:color w:val="24292E"/>
          <w:sz w:val="21"/>
          <w:szCs w:val="21"/>
          <w:lang w:val="en-US"/>
        </w:rPr>
        <w:t>(</w:t>
      </w:r>
      <w:r w:rsidRPr="00261AA5">
        <w:rPr>
          <w:rFonts w:ascii="Helvetica" w:eastAsia="Times New Roman" w:hAnsi="Helvetica" w:cs="Times New Roman"/>
          <w:color w:val="24292E"/>
          <w:sz w:val="21"/>
          <w:szCs w:val="21"/>
          <w:lang w:val="en-US"/>
        </w:rPr>
        <w:t>https://rstudio.com/</w:t>
      </w:r>
      <w:r>
        <w:rPr>
          <w:rFonts w:ascii="Helvetica" w:eastAsia="Times New Roman" w:hAnsi="Helvetica" w:cs="Times New Roman"/>
          <w:color w:val="24292E"/>
          <w:sz w:val="21"/>
          <w:szCs w:val="21"/>
          <w:lang w:val="en-US"/>
        </w:rPr>
        <w:t>)</w:t>
      </w:r>
    </w:p>
    <w:p w14:paraId="46A726CF" w14:textId="02CE08F7" w:rsidR="00EA3E57" w:rsidRPr="00DA4152" w:rsidRDefault="004E46FE">
      <w:pPr>
        <w:pStyle w:val="Heading3"/>
        <w:rPr>
          <w:ins w:id="32" w:author="Joachim Goedhart" w:date="2020-05-08T11:21:00Z"/>
          <w:rPrChange w:id="33" w:author="Joachim Goedhart" w:date="2020-05-08T12:18:00Z">
            <w:rPr>
              <w:ins w:id="34" w:author="Joachim Goedhart" w:date="2020-05-08T11:21:00Z"/>
              <w:rFonts w:ascii="Helvetica" w:eastAsia="Times New Roman" w:hAnsi="Helvetica" w:cs="Times New Roman"/>
              <w:color w:val="24292E"/>
              <w:sz w:val="21"/>
              <w:szCs w:val="21"/>
              <w:lang w:val="en-US"/>
            </w:rPr>
          </w:rPrChange>
        </w:rPr>
        <w:pPrChange w:id="35" w:author="Joachim Goedhart" w:date="2020-05-08T12:23:00Z">
          <w:pPr>
            <w:shd w:val="clear" w:color="auto" w:fill="FFFFFF"/>
            <w:spacing w:before="100" w:beforeAutospacing="1" w:after="100" w:afterAutospacing="1"/>
          </w:pPr>
        </w:pPrChange>
      </w:pPr>
      <w:ins w:id="36" w:author="Joachim Goedhart" w:date="2020-05-19T10:08:00Z">
        <w:r>
          <w:t>Data</w:t>
        </w:r>
      </w:ins>
      <w:ins w:id="37" w:author="Joachim Goedhart" w:date="2020-05-08T12:17:00Z">
        <w:r w:rsidR="00C41620" w:rsidRPr="00DA4152">
          <w:rPr>
            <w:rPrChange w:id="38" w:author="Joachim Goedhart" w:date="2020-05-08T12:18:00Z">
              <w:rPr>
                <w:rFonts w:ascii="Helvetica" w:hAnsi="Helvetica"/>
                <w:color w:val="24292E"/>
                <w:sz w:val="21"/>
                <w:szCs w:val="21"/>
              </w:rPr>
            </w:rPrChange>
          </w:rPr>
          <w:t xml:space="preserve"> preparation</w:t>
        </w:r>
      </w:ins>
    </w:p>
    <w:p w14:paraId="0FFE9260" w14:textId="20164DD7" w:rsidR="00EA3E57" w:rsidDel="00EA3E57" w:rsidRDefault="004E46FE">
      <w:pPr>
        <w:shd w:val="clear" w:color="auto" w:fill="FFFFFF"/>
        <w:spacing w:before="100" w:beforeAutospacing="1" w:after="100" w:afterAutospacing="1"/>
        <w:rPr>
          <w:del w:id="39" w:author="Joachim Goedhart" w:date="2020-05-08T11:26:00Z"/>
          <w:rFonts w:ascii="Helvetica" w:eastAsia="Times New Roman" w:hAnsi="Helvetica" w:cs="Times New Roman"/>
          <w:color w:val="24292E"/>
          <w:sz w:val="21"/>
          <w:szCs w:val="21"/>
          <w:lang w:val="en-US"/>
        </w:rPr>
        <w:pPrChange w:id="40" w:author="Joachim Goedhart" w:date="2020-05-08T11:21:00Z">
          <w:pPr>
            <w:numPr>
              <w:numId w:val="6"/>
            </w:numPr>
            <w:shd w:val="clear" w:color="auto" w:fill="FFFFFF"/>
            <w:tabs>
              <w:tab w:val="num" w:pos="720"/>
            </w:tabs>
            <w:spacing w:before="100" w:beforeAutospacing="1" w:after="100" w:afterAutospacing="1"/>
            <w:ind w:left="720" w:hanging="360"/>
          </w:pPr>
        </w:pPrChange>
      </w:pPr>
      <w:ins w:id="41" w:author="Joachim Goedhart" w:date="2020-05-19T10:06:00Z">
        <w:r>
          <w:rPr>
            <w:rFonts w:ascii="Helvetica" w:eastAsia="Times New Roman" w:hAnsi="Helvetica" w:cs="Times New Roman"/>
            <w:color w:val="24292E"/>
            <w:sz w:val="21"/>
            <w:szCs w:val="21"/>
            <w:lang w:val="en-US"/>
          </w:rPr>
          <w:t>In this example, we start from three TIF stacks</w:t>
        </w:r>
      </w:ins>
      <w:ins w:id="42" w:author="Joachim Goedhart" w:date="2020-05-19T10:08:00Z">
        <w:r>
          <w:rPr>
            <w:rFonts w:ascii="Helvetica" w:eastAsia="Times New Roman" w:hAnsi="Helvetica" w:cs="Times New Roman"/>
            <w:color w:val="24292E"/>
            <w:sz w:val="21"/>
            <w:szCs w:val="21"/>
            <w:lang w:val="en-US"/>
          </w:rPr>
          <w:t xml:space="preserve"> (see below for a description of the data)</w:t>
        </w:r>
      </w:ins>
      <w:ins w:id="43" w:author="Joachim Goedhart" w:date="2020-05-19T10:06:00Z">
        <w:r>
          <w:rPr>
            <w:rFonts w:ascii="Helvetica" w:eastAsia="Times New Roman" w:hAnsi="Helvetica" w:cs="Times New Roman"/>
            <w:color w:val="24292E"/>
            <w:sz w:val="21"/>
            <w:szCs w:val="21"/>
            <w:lang w:val="en-US"/>
          </w:rPr>
          <w:t>. These will be split in individual</w:t>
        </w:r>
      </w:ins>
      <w:ins w:id="44" w:author="Joachim Goedhart" w:date="2020-05-19T10:07:00Z">
        <w:r>
          <w:rPr>
            <w:rFonts w:ascii="Helvetica" w:eastAsia="Times New Roman" w:hAnsi="Helvetica" w:cs="Times New Roman"/>
            <w:color w:val="24292E"/>
            <w:sz w:val="21"/>
            <w:szCs w:val="21"/>
            <w:lang w:val="en-US"/>
          </w:rPr>
          <w:t xml:space="preserve"> images </w:t>
        </w:r>
      </w:ins>
      <w:ins w:id="45" w:author="Joachim Goedhart" w:date="2020-05-19T10:08:00Z">
        <w:r>
          <w:rPr>
            <w:rFonts w:ascii="Helvetica" w:eastAsia="Times New Roman" w:hAnsi="Helvetica" w:cs="Times New Roman"/>
            <w:color w:val="24292E"/>
            <w:sz w:val="21"/>
            <w:szCs w:val="21"/>
            <w:lang w:val="en-US"/>
          </w:rPr>
          <w:t xml:space="preserve">using ImageJ and saved </w:t>
        </w:r>
      </w:ins>
      <w:ins w:id="46" w:author="Joachim Goedhart" w:date="2020-05-19T10:07:00Z">
        <w:r>
          <w:rPr>
            <w:rFonts w:ascii="Helvetica" w:eastAsia="Times New Roman" w:hAnsi="Helvetica" w:cs="Times New Roman"/>
            <w:color w:val="24292E"/>
            <w:sz w:val="21"/>
            <w:szCs w:val="21"/>
            <w:lang w:val="en-US"/>
          </w:rPr>
          <w:t xml:space="preserve">with specific names that are recognized by </w:t>
        </w:r>
      </w:ins>
    </w:p>
    <w:p w14:paraId="44149E85" w14:textId="19363811" w:rsidR="00203EEF" w:rsidRPr="00203EEF" w:rsidDel="00C41620" w:rsidRDefault="00203EEF" w:rsidP="00203EEF">
      <w:pPr>
        <w:shd w:val="clear" w:color="auto" w:fill="FFFFFF"/>
        <w:outlineLvl w:val="2"/>
        <w:rPr>
          <w:del w:id="47" w:author="Joachim Goedhart" w:date="2020-05-08T12:16:00Z"/>
          <w:rFonts w:ascii="Helvetica" w:eastAsia="Times New Roman" w:hAnsi="Helvetica" w:cs="Times New Roman"/>
          <w:b/>
          <w:bCs/>
          <w:color w:val="24292E"/>
          <w:sz w:val="30"/>
          <w:szCs w:val="30"/>
          <w:lang w:val="en-US"/>
        </w:rPr>
      </w:pPr>
      <w:del w:id="48" w:author="Joachim Goedhart" w:date="2020-05-08T12:16:00Z">
        <w:r w:rsidRPr="00203EEF" w:rsidDel="00C41620">
          <w:rPr>
            <w:rFonts w:ascii="Helvetica" w:eastAsia="Times New Roman" w:hAnsi="Helvetica" w:cs="Times New Roman"/>
            <w:b/>
            <w:bCs/>
            <w:color w:val="24292E"/>
            <w:sz w:val="30"/>
            <w:szCs w:val="30"/>
            <w:lang w:val="en-US"/>
          </w:rPr>
          <w:delText>Analysis</w:delText>
        </w:r>
      </w:del>
    </w:p>
    <w:p w14:paraId="6612229D" w14:textId="118D76A2" w:rsidR="00203EEF" w:rsidRPr="00203EEF" w:rsidDel="00DA4152" w:rsidRDefault="00203EEF" w:rsidP="00203EEF">
      <w:pPr>
        <w:shd w:val="clear" w:color="auto" w:fill="FFFFFF"/>
        <w:outlineLvl w:val="3"/>
        <w:rPr>
          <w:del w:id="49" w:author="Joachim Goedhart" w:date="2020-05-08T12:18:00Z"/>
          <w:rFonts w:ascii="Helvetica" w:eastAsia="Times New Roman" w:hAnsi="Helvetica" w:cs="Times New Roman"/>
          <w:b/>
          <w:bCs/>
          <w:color w:val="24292E"/>
          <w:lang w:val="en-US"/>
        </w:rPr>
      </w:pPr>
      <w:del w:id="50" w:author="Joachim Goedhart" w:date="2020-05-08T12:18:00Z">
        <w:r w:rsidRPr="00203EEF" w:rsidDel="00DA4152">
          <w:rPr>
            <w:rFonts w:ascii="Helvetica" w:eastAsia="Times New Roman" w:hAnsi="Helvetica" w:cs="Times New Roman"/>
            <w:b/>
            <w:bCs/>
            <w:color w:val="24292E"/>
            <w:lang w:val="en-US"/>
          </w:rPr>
          <w:delText>Open the image sequences</w:delText>
        </w:r>
      </w:del>
    </w:p>
    <w:p w14:paraId="60C6DA1E" w14:textId="353A9877" w:rsidR="00E336A4" w:rsidRDefault="00E336A4" w:rsidP="004E46FE">
      <w:pPr>
        <w:numPr>
          <w:ilvl w:val="0"/>
          <w:numId w:val="7"/>
        </w:numPr>
        <w:shd w:val="clear" w:color="auto" w:fill="FFFFFF"/>
        <w:spacing w:before="100" w:beforeAutospacing="1" w:after="100" w:afterAutospacing="1"/>
        <w:rPr>
          <w:ins w:id="51" w:author="Joachim Goedhart" w:date="2020-05-19T10:08:00Z"/>
          <w:rFonts w:ascii="Helvetica" w:eastAsia="Times New Roman" w:hAnsi="Helvetica" w:cs="Times New Roman"/>
          <w:color w:val="24292E"/>
          <w:sz w:val="21"/>
          <w:szCs w:val="21"/>
          <w:lang w:val="en-US"/>
        </w:rPr>
      </w:pPr>
      <w:del w:id="52" w:author="Joachim Goedhart" w:date="2020-05-19T10:07:00Z">
        <w:r w:rsidDel="004E46FE">
          <w:rPr>
            <w:rFonts w:ascii="Helvetica" w:eastAsia="Times New Roman" w:hAnsi="Helvetica" w:cs="Times New Roman"/>
            <w:color w:val="24292E"/>
            <w:sz w:val="21"/>
            <w:szCs w:val="21"/>
            <w:lang w:val="en-US"/>
          </w:rPr>
          <w:delText xml:space="preserve">To use the dataset for </w:delText>
        </w:r>
      </w:del>
      <w:proofErr w:type="spellStart"/>
      <w:r>
        <w:rPr>
          <w:rFonts w:ascii="Helvetica" w:eastAsia="Times New Roman" w:hAnsi="Helvetica" w:cs="Times New Roman"/>
          <w:color w:val="24292E"/>
          <w:sz w:val="21"/>
          <w:szCs w:val="21"/>
          <w:lang w:val="en-US"/>
        </w:rPr>
        <w:t>CellProfiler</w:t>
      </w:r>
      <w:proofErr w:type="spellEnd"/>
      <w:ins w:id="53" w:author="Joachim Goedhart" w:date="2020-05-19T10:07:00Z">
        <w:r w:rsidR="004E46FE">
          <w:rPr>
            <w:rFonts w:ascii="Helvetica" w:eastAsia="Times New Roman" w:hAnsi="Helvetica" w:cs="Times New Roman"/>
            <w:color w:val="24292E"/>
            <w:sz w:val="21"/>
            <w:szCs w:val="21"/>
            <w:lang w:val="en-US"/>
          </w:rPr>
          <w:t>.</w:t>
        </w:r>
      </w:ins>
      <w:del w:id="54" w:author="Joachim Goedhart" w:date="2020-05-19T10:07:00Z">
        <w:r w:rsidDel="004E46FE">
          <w:rPr>
            <w:rFonts w:ascii="Helvetica" w:eastAsia="Times New Roman" w:hAnsi="Helvetica" w:cs="Times New Roman"/>
            <w:color w:val="24292E"/>
            <w:sz w:val="21"/>
            <w:szCs w:val="21"/>
            <w:lang w:val="en-US"/>
          </w:rPr>
          <w:delText>, each image has to be individually saved (per timepoint, and per channel).</w:delText>
        </w:r>
      </w:del>
    </w:p>
    <w:p w14:paraId="23F7D192" w14:textId="157261C9" w:rsidR="004E46FE" w:rsidRDefault="004E46FE" w:rsidP="004E46FE">
      <w:pPr>
        <w:numPr>
          <w:ilvl w:val="0"/>
          <w:numId w:val="7"/>
        </w:numPr>
        <w:shd w:val="clear" w:color="auto" w:fill="FFFFFF"/>
        <w:spacing w:before="100" w:beforeAutospacing="1" w:after="100" w:afterAutospacing="1"/>
        <w:rPr>
          <w:rFonts w:ascii="Helvetica" w:eastAsia="Times New Roman" w:hAnsi="Helvetica" w:cs="Times New Roman"/>
          <w:color w:val="24292E"/>
          <w:sz w:val="21"/>
          <w:szCs w:val="21"/>
          <w:lang w:val="en-US"/>
        </w:rPr>
      </w:pPr>
      <w:ins w:id="55" w:author="Joachim Goedhart" w:date="2020-05-19T10:09:00Z">
        <w:r w:rsidRPr="004E46FE">
          <w:rPr>
            <w:rFonts w:ascii="Helvetica" w:eastAsia="Times New Roman" w:hAnsi="Helvetica" w:cs="Times New Roman"/>
            <w:color w:val="24292E"/>
            <w:sz w:val="21"/>
            <w:szCs w:val="21"/>
            <w:lang w:val="en-US"/>
            <w:rPrChange w:id="56" w:author="Joachim Goedhart" w:date="2020-05-19T10:09:00Z">
              <w:rPr>
                <w:rFonts w:ascii="Helvetica" w:eastAsia="Times New Roman" w:hAnsi="Helvetica" w:cs="Times New Roman"/>
                <w:b/>
                <w:bCs/>
                <w:color w:val="24292E"/>
                <w:lang w:val="en-US"/>
              </w:rPr>
            </w:rPrChange>
          </w:rPr>
          <w:t xml:space="preserve">To follow </w:t>
        </w:r>
      </w:ins>
      <w:ins w:id="57" w:author="Joachim Goedhart" w:date="2020-05-19T10:10:00Z">
        <w:r>
          <w:rPr>
            <w:rFonts w:ascii="Helvetica" w:eastAsia="Times New Roman" w:hAnsi="Helvetica" w:cs="Times New Roman"/>
            <w:color w:val="24292E"/>
            <w:sz w:val="21"/>
            <w:szCs w:val="21"/>
            <w:lang w:val="en-US"/>
          </w:rPr>
          <w:t>the tutorial with your own data, it is recommended</w:t>
        </w:r>
      </w:ins>
      <w:ins w:id="58" w:author="Joachim Goedhart" w:date="2020-05-19T10:09:00Z">
        <w:r w:rsidRPr="004E46FE">
          <w:rPr>
            <w:rFonts w:ascii="Helvetica" w:eastAsia="Times New Roman" w:hAnsi="Helvetica" w:cs="Times New Roman"/>
            <w:color w:val="24292E"/>
            <w:sz w:val="21"/>
            <w:szCs w:val="21"/>
            <w:lang w:val="en-US"/>
            <w:rPrChange w:id="59" w:author="Joachim Goedhart" w:date="2020-05-19T10:09:00Z">
              <w:rPr>
                <w:rFonts w:ascii="Helvetica" w:eastAsia="Times New Roman" w:hAnsi="Helvetica" w:cs="Times New Roman"/>
                <w:b/>
                <w:bCs/>
                <w:color w:val="24292E"/>
                <w:lang w:val="en-US"/>
              </w:rPr>
            </w:rPrChange>
          </w:rPr>
          <w:t xml:space="preserve"> to convert your data to (TIF) stacks in ImageJ</w:t>
        </w:r>
      </w:ins>
      <w:ins w:id="60" w:author="Joachim Goedhart" w:date="2020-05-19T10:10:00Z">
        <w:r>
          <w:rPr>
            <w:rFonts w:ascii="Helvetica" w:eastAsia="Times New Roman" w:hAnsi="Helvetica" w:cs="Times New Roman"/>
            <w:color w:val="24292E"/>
            <w:sz w:val="21"/>
            <w:szCs w:val="21"/>
            <w:lang w:val="en-US"/>
          </w:rPr>
          <w:t xml:space="preserve"> before you start.</w:t>
        </w:r>
      </w:ins>
    </w:p>
    <w:p w14:paraId="47AA9F1E" w14:textId="26B7D272" w:rsidR="00E336A4" w:rsidDel="004E46FE" w:rsidRDefault="00203EEF" w:rsidP="00203EEF">
      <w:pPr>
        <w:numPr>
          <w:ilvl w:val="0"/>
          <w:numId w:val="7"/>
        </w:numPr>
        <w:shd w:val="clear" w:color="auto" w:fill="FFFFFF"/>
        <w:spacing w:before="100" w:beforeAutospacing="1" w:after="100" w:afterAutospacing="1"/>
        <w:rPr>
          <w:del w:id="61" w:author="Joachim Goedhart" w:date="2020-05-19T10:07:00Z"/>
          <w:rFonts w:ascii="Helvetica" w:eastAsia="Times New Roman" w:hAnsi="Helvetica" w:cs="Times New Roman"/>
          <w:color w:val="24292E"/>
          <w:sz w:val="21"/>
          <w:szCs w:val="21"/>
          <w:lang w:val="en-US"/>
        </w:rPr>
      </w:pPr>
      <w:del w:id="62" w:author="Joachim Goedhart" w:date="2020-05-19T10:07:00Z">
        <w:r w:rsidRPr="00203EEF" w:rsidDel="004E46FE">
          <w:rPr>
            <w:rFonts w:ascii="Helvetica" w:eastAsia="Times New Roman" w:hAnsi="Helvetica" w:cs="Times New Roman"/>
            <w:color w:val="24292E"/>
            <w:sz w:val="21"/>
            <w:szCs w:val="21"/>
            <w:lang w:val="en-US"/>
          </w:rPr>
          <w:delText>If the</w:delText>
        </w:r>
        <w:r w:rsidR="00224359" w:rsidDel="004E46FE">
          <w:rPr>
            <w:rFonts w:ascii="Helvetica" w:eastAsia="Times New Roman" w:hAnsi="Helvetica" w:cs="Times New Roman"/>
            <w:color w:val="24292E"/>
            <w:sz w:val="21"/>
            <w:szCs w:val="21"/>
            <w:lang w:val="en-US"/>
          </w:rPr>
          <w:delText xml:space="preserve"> images</w:delText>
        </w:r>
        <w:r w:rsidR="00E336A4" w:rsidDel="004E46FE">
          <w:rPr>
            <w:rFonts w:ascii="Helvetica" w:eastAsia="Times New Roman" w:hAnsi="Helvetica" w:cs="Times New Roman"/>
            <w:color w:val="24292E"/>
            <w:sz w:val="21"/>
            <w:szCs w:val="21"/>
            <w:lang w:val="en-US"/>
          </w:rPr>
          <w:delText xml:space="preserve"> from the timelap</w:delText>
        </w:r>
      </w:del>
      <w:del w:id="63" w:author="Joachim Goedhart" w:date="2020-05-08T12:14:00Z">
        <w:r w:rsidR="00E336A4" w:rsidDel="00C41620">
          <w:rPr>
            <w:rFonts w:ascii="Helvetica" w:eastAsia="Times New Roman" w:hAnsi="Helvetica" w:cs="Times New Roman"/>
            <w:color w:val="24292E"/>
            <w:sz w:val="21"/>
            <w:szCs w:val="21"/>
            <w:lang w:val="en-US"/>
          </w:rPr>
          <w:delText>a</w:delText>
        </w:r>
      </w:del>
      <w:del w:id="64" w:author="Joachim Goedhart" w:date="2020-05-19T10:07:00Z">
        <w:r w:rsidR="00E336A4" w:rsidDel="004E46FE">
          <w:rPr>
            <w:rFonts w:ascii="Helvetica" w:eastAsia="Times New Roman" w:hAnsi="Helvetica" w:cs="Times New Roman"/>
            <w:color w:val="24292E"/>
            <w:sz w:val="21"/>
            <w:szCs w:val="21"/>
            <w:lang w:val="en-US"/>
          </w:rPr>
          <w:delText xml:space="preserve">se from all channels are in a single file, </w:delText>
        </w:r>
        <w:r w:rsidR="00224359" w:rsidDel="004E46FE">
          <w:rPr>
            <w:rFonts w:ascii="Helvetica" w:eastAsia="Times New Roman" w:hAnsi="Helvetica" w:cs="Times New Roman"/>
            <w:color w:val="24292E"/>
            <w:sz w:val="21"/>
            <w:szCs w:val="21"/>
            <w:lang w:val="en-US"/>
          </w:rPr>
          <w:delText>use</w:delText>
        </w:r>
        <w:r w:rsidR="00E336A4" w:rsidDel="004E46FE">
          <w:rPr>
            <w:rFonts w:ascii="Helvetica" w:eastAsia="Times New Roman" w:hAnsi="Helvetica" w:cs="Times New Roman"/>
            <w:color w:val="24292E"/>
            <w:sz w:val="21"/>
            <w:szCs w:val="21"/>
            <w:lang w:val="en-US"/>
          </w:rPr>
          <w:delText xml:space="preserve"> Bio-Formats Importer to split the </w:delText>
        </w:r>
      </w:del>
      <w:del w:id="65" w:author="Joachim Goedhart" w:date="2020-05-08T12:14:00Z">
        <w:r w:rsidR="00E336A4" w:rsidDel="00C41620">
          <w:rPr>
            <w:rFonts w:ascii="Helvetica" w:eastAsia="Times New Roman" w:hAnsi="Helvetica" w:cs="Times New Roman"/>
            <w:color w:val="24292E"/>
            <w:sz w:val="21"/>
            <w:szCs w:val="21"/>
            <w:lang w:val="en-US"/>
          </w:rPr>
          <w:delText xml:space="preserve">timelapses </w:delText>
        </w:r>
      </w:del>
      <w:del w:id="66" w:author="Joachim Goedhart" w:date="2020-05-19T10:07:00Z">
        <w:r w:rsidR="00E336A4" w:rsidDel="004E46FE">
          <w:rPr>
            <w:rFonts w:ascii="Helvetica" w:eastAsia="Times New Roman" w:hAnsi="Helvetica" w:cs="Times New Roman"/>
            <w:color w:val="24292E"/>
            <w:sz w:val="21"/>
            <w:szCs w:val="21"/>
            <w:lang w:val="en-US"/>
          </w:rPr>
          <w:delText xml:space="preserve">by channel: </w:delText>
        </w:r>
        <w:r w:rsidR="00224359" w:rsidDel="004E46FE">
          <w:rPr>
            <w:rFonts w:ascii="Helvetica" w:eastAsia="Times New Roman" w:hAnsi="Helvetica" w:cs="Times New Roman"/>
            <w:color w:val="24292E"/>
            <w:sz w:val="21"/>
            <w:szCs w:val="21"/>
            <w:lang w:val="en-US"/>
          </w:rPr>
          <w:delText>File -&gt; Import -&gt; Bio-Formats</w:delText>
        </w:r>
        <w:r w:rsidR="00E336A4" w:rsidDel="004E46FE">
          <w:rPr>
            <w:rFonts w:ascii="Helvetica" w:eastAsia="Times New Roman" w:hAnsi="Helvetica" w:cs="Times New Roman"/>
            <w:color w:val="24292E"/>
            <w:sz w:val="21"/>
            <w:szCs w:val="21"/>
            <w:lang w:val="en-US"/>
          </w:rPr>
          <w:delText>.</w:delText>
        </w:r>
      </w:del>
    </w:p>
    <w:p w14:paraId="6C0ACD4A" w14:textId="52DEA563" w:rsidR="00265624" w:rsidDel="004E46FE" w:rsidRDefault="00E336A4" w:rsidP="00203EEF">
      <w:pPr>
        <w:numPr>
          <w:ilvl w:val="0"/>
          <w:numId w:val="7"/>
        </w:numPr>
        <w:shd w:val="clear" w:color="auto" w:fill="FFFFFF"/>
        <w:spacing w:before="100" w:beforeAutospacing="1" w:after="100" w:afterAutospacing="1"/>
        <w:rPr>
          <w:del w:id="67" w:author="Joachim Goedhart" w:date="2020-05-19T10:07:00Z"/>
          <w:rFonts w:ascii="Helvetica" w:eastAsia="Times New Roman" w:hAnsi="Helvetica" w:cs="Times New Roman"/>
          <w:color w:val="24292E"/>
          <w:sz w:val="21"/>
          <w:szCs w:val="21"/>
          <w:lang w:val="en-US"/>
        </w:rPr>
      </w:pPr>
      <w:del w:id="68" w:author="Joachim Goedhart" w:date="2020-05-19T10:07:00Z">
        <w:r w:rsidDel="004E46FE">
          <w:rPr>
            <w:rFonts w:ascii="Helvetica" w:eastAsia="Times New Roman" w:hAnsi="Helvetica" w:cs="Times New Roman"/>
            <w:color w:val="24292E"/>
            <w:sz w:val="21"/>
            <w:szCs w:val="21"/>
            <w:lang w:val="en-US"/>
          </w:rPr>
          <w:delText xml:space="preserve">Then save each timelapse as individual images: </w:delText>
        </w:r>
        <w:r w:rsidR="00224359" w:rsidDel="004E46FE">
          <w:rPr>
            <w:rFonts w:ascii="Helvetica" w:eastAsia="Times New Roman" w:hAnsi="Helvetica" w:cs="Times New Roman"/>
            <w:color w:val="24292E"/>
            <w:sz w:val="21"/>
            <w:szCs w:val="21"/>
            <w:lang w:val="en-US"/>
          </w:rPr>
          <w:delText>File -&gt; Save as -&gt; Image Sequence</w:delText>
        </w:r>
        <w:r w:rsidR="00265624" w:rsidDel="004E46FE">
          <w:rPr>
            <w:rFonts w:ascii="Helvetica" w:eastAsia="Times New Roman" w:hAnsi="Helvetica" w:cs="Times New Roman"/>
            <w:color w:val="24292E"/>
            <w:sz w:val="21"/>
            <w:szCs w:val="21"/>
            <w:lang w:val="en-US"/>
          </w:rPr>
          <w:delText>.</w:delText>
        </w:r>
      </w:del>
    </w:p>
    <w:p w14:paraId="1668E266" w14:textId="6A0F1B99" w:rsidR="004E46FE" w:rsidRDefault="00265624" w:rsidP="00C41620">
      <w:pPr>
        <w:shd w:val="clear" w:color="auto" w:fill="FFFFFF"/>
        <w:spacing w:before="100" w:beforeAutospacing="1" w:after="100" w:afterAutospacing="1"/>
        <w:rPr>
          <w:ins w:id="69" w:author="Joachim Goedhart" w:date="2020-05-08T12:42:00Z"/>
          <w:rFonts w:ascii="Helvetica" w:eastAsia="Times New Roman" w:hAnsi="Helvetica" w:cs="Times New Roman"/>
          <w:color w:val="24292E"/>
          <w:sz w:val="21"/>
          <w:szCs w:val="21"/>
          <w:lang w:val="en-US"/>
        </w:rPr>
      </w:pPr>
      <w:del w:id="70" w:author="Joachim Goedhart" w:date="2020-05-19T10:07:00Z">
        <w:r w:rsidRPr="00A35B68" w:rsidDel="004E46FE">
          <w:rPr>
            <w:rFonts w:ascii="Helvetica" w:eastAsia="Times New Roman" w:hAnsi="Helvetica" w:cs="Times New Roman"/>
            <w:strike/>
            <w:color w:val="24292E"/>
            <w:sz w:val="21"/>
            <w:szCs w:val="21"/>
            <w:lang w:val="en-US"/>
            <w:rPrChange w:id="71" w:author="Joachim Goedhart" w:date="2020-05-19T09:40:00Z">
              <w:rPr>
                <w:rFonts w:ascii="Helvetica" w:eastAsia="Times New Roman" w:hAnsi="Helvetica" w:cs="Times New Roman"/>
                <w:color w:val="24292E"/>
                <w:sz w:val="21"/>
                <w:szCs w:val="21"/>
                <w:lang w:val="en-US"/>
              </w:rPr>
            </w:rPrChange>
          </w:rPr>
          <w:delText>This hands-on tutorial uses individual images per channel and time point</w:delText>
        </w:r>
      </w:del>
      <w:del w:id="72" w:author="Joachim Goedhart" w:date="2020-05-08T12:15:00Z">
        <w:r w:rsidRPr="00A35B68" w:rsidDel="00C41620">
          <w:rPr>
            <w:rFonts w:ascii="Helvetica" w:eastAsia="Times New Roman" w:hAnsi="Helvetica" w:cs="Times New Roman"/>
            <w:strike/>
            <w:color w:val="24292E"/>
            <w:sz w:val="21"/>
            <w:szCs w:val="21"/>
            <w:lang w:val="en-US"/>
            <w:rPrChange w:id="73" w:author="Joachim Goedhart" w:date="2020-05-19T09:40:00Z">
              <w:rPr>
                <w:rFonts w:ascii="Helvetica" w:eastAsia="Times New Roman" w:hAnsi="Helvetica" w:cs="Times New Roman"/>
                <w:color w:val="24292E"/>
                <w:sz w:val="21"/>
                <w:szCs w:val="21"/>
                <w:lang w:val="en-US"/>
              </w:rPr>
            </w:rPrChange>
          </w:rPr>
          <w:delText>, like those uploaded</w:delText>
        </w:r>
      </w:del>
      <w:del w:id="74" w:author="Joachim Goedhart" w:date="2020-05-19T10:07:00Z">
        <w:r w:rsidRPr="00A35B68" w:rsidDel="004E46FE">
          <w:rPr>
            <w:rFonts w:ascii="Helvetica" w:eastAsia="Times New Roman" w:hAnsi="Helvetica" w:cs="Times New Roman"/>
            <w:strike/>
            <w:color w:val="24292E"/>
            <w:sz w:val="21"/>
            <w:szCs w:val="21"/>
            <w:lang w:val="en-US"/>
            <w:rPrChange w:id="75" w:author="Joachim Goedhart" w:date="2020-05-19T09:40:00Z">
              <w:rPr>
                <w:rFonts w:ascii="Helvetica" w:eastAsia="Times New Roman" w:hAnsi="Helvetica" w:cs="Times New Roman"/>
                <w:color w:val="24292E"/>
                <w:sz w:val="21"/>
                <w:szCs w:val="21"/>
                <w:lang w:val="en-US"/>
              </w:rPr>
            </w:rPrChange>
          </w:rPr>
          <w:delText>.</w:delText>
        </w:r>
      </w:del>
    </w:p>
    <w:p w14:paraId="46518CF9" w14:textId="31FEE1E3" w:rsidR="000F5179" w:rsidRDefault="000F5179">
      <w:pPr>
        <w:pStyle w:val="Heading1"/>
        <w:rPr>
          <w:ins w:id="76" w:author="Joachim Goedhart" w:date="2020-05-08T12:42:00Z"/>
        </w:rPr>
        <w:pPrChange w:id="77" w:author="Joachim Goedhart" w:date="2020-05-08T12:42:00Z">
          <w:pPr>
            <w:shd w:val="clear" w:color="auto" w:fill="FFFFFF"/>
            <w:spacing w:before="100" w:beforeAutospacing="1" w:after="100" w:afterAutospacing="1"/>
          </w:pPr>
        </w:pPrChange>
      </w:pPr>
      <w:ins w:id="78" w:author="Joachim Goedhart" w:date="2020-05-08T12:42:00Z">
        <w:r>
          <w:t>Data des</w:t>
        </w:r>
      </w:ins>
      <w:ins w:id="79" w:author="Joachim Goedhart" w:date="2020-05-08T12:43:00Z">
        <w:r>
          <w:t>cription</w:t>
        </w:r>
      </w:ins>
    </w:p>
    <w:p w14:paraId="3B09FF9F" w14:textId="66115BC4" w:rsidR="000F5179" w:rsidRDefault="000F5179" w:rsidP="00C41620">
      <w:pPr>
        <w:shd w:val="clear" w:color="auto" w:fill="FFFFFF"/>
        <w:spacing w:before="100" w:beforeAutospacing="1" w:after="100" w:afterAutospacing="1"/>
        <w:rPr>
          <w:ins w:id="80" w:author="Joachim Goedhart" w:date="2020-05-08T13:33:00Z"/>
          <w:rFonts w:ascii="Helvetica" w:eastAsia="Times New Roman" w:hAnsi="Helvetica" w:cs="Times New Roman"/>
          <w:color w:val="24292E"/>
          <w:sz w:val="21"/>
          <w:szCs w:val="21"/>
          <w:lang w:val="en-US"/>
        </w:rPr>
      </w:pPr>
      <w:ins w:id="81" w:author="Joachim Goedhart" w:date="2020-05-08T12:43:00Z">
        <w:r>
          <w:rPr>
            <w:rFonts w:ascii="Helvetica" w:eastAsia="Times New Roman" w:hAnsi="Helvetica" w:cs="Times New Roman"/>
            <w:color w:val="24292E"/>
            <w:sz w:val="21"/>
            <w:szCs w:val="21"/>
            <w:lang w:val="en-US"/>
          </w:rPr>
          <w:t xml:space="preserve">Here, we have data from three channels, a red, green and </w:t>
        </w:r>
      </w:ins>
      <w:ins w:id="82" w:author="Joachim Goedhart" w:date="2020-05-08T13:33:00Z">
        <w:r w:rsidR="00A96F36">
          <w:rPr>
            <w:rFonts w:ascii="Helvetica" w:eastAsia="Times New Roman" w:hAnsi="Helvetica" w:cs="Times New Roman"/>
            <w:color w:val="24292E"/>
            <w:sz w:val="21"/>
            <w:szCs w:val="21"/>
            <w:lang w:val="en-US"/>
          </w:rPr>
          <w:t>cyan</w:t>
        </w:r>
      </w:ins>
      <w:ins w:id="83" w:author="Joachim Goedhart" w:date="2020-05-08T12:43:00Z">
        <w:r>
          <w:rPr>
            <w:rFonts w:ascii="Helvetica" w:eastAsia="Times New Roman" w:hAnsi="Helvetica" w:cs="Times New Roman"/>
            <w:color w:val="24292E"/>
            <w:sz w:val="21"/>
            <w:szCs w:val="21"/>
            <w:lang w:val="en-US"/>
          </w:rPr>
          <w:t xml:space="preserve"> channel. The red channel displays nuclear </w:t>
        </w:r>
        <w:proofErr w:type="spellStart"/>
        <w:r>
          <w:rPr>
            <w:rFonts w:ascii="Helvetica" w:eastAsia="Times New Roman" w:hAnsi="Helvetica" w:cs="Times New Roman"/>
            <w:color w:val="24292E"/>
            <w:sz w:val="21"/>
            <w:szCs w:val="21"/>
            <w:lang w:val="en-US"/>
          </w:rPr>
          <w:t>mScarlet</w:t>
        </w:r>
        <w:proofErr w:type="spellEnd"/>
        <w:r>
          <w:rPr>
            <w:rFonts w:ascii="Helvetica" w:eastAsia="Times New Roman" w:hAnsi="Helvetica" w:cs="Times New Roman"/>
            <w:color w:val="24292E"/>
            <w:sz w:val="21"/>
            <w:szCs w:val="21"/>
            <w:lang w:val="en-US"/>
          </w:rPr>
          <w:t xml:space="preserve">-I, which is used for nuclear segmentation. The green </w:t>
        </w:r>
      </w:ins>
      <w:ins w:id="84" w:author="Joachim Goedhart" w:date="2020-05-08T12:44:00Z">
        <w:r>
          <w:rPr>
            <w:rFonts w:ascii="Helvetica" w:eastAsia="Times New Roman" w:hAnsi="Helvetica" w:cs="Times New Roman"/>
            <w:color w:val="24292E"/>
            <w:sz w:val="21"/>
            <w:szCs w:val="21"/>
            <w:lang w:val="en-US"/>
          </w:rPr>
          <w:t xml:space="preserve">and </w:t>
        </w:r>
      </w:ins>
      <w:ins w:id="85" w:author="Joachim Goedhart" w:date="2020-05-08T13:33:00Z">
        <w:r w:rsidR="00A96F36">
          <w:rPr>
            <w:rFonts w:ascii="Helvetica" w:eastAsia="Times New Roman" w:hAnsi="Helvetica" w:cs="Times New Roman"/>
            <w:color w:val="24292E"/>
            <w:sz w:val="21"/>
            <w:szCs w:val="21"/>
            <w:lang w:val="en-US"/>
          </w:rPr>
          <w:t>cyan</w:t>
        </w:r>
      </w:ins>
      <w:ins w:id="86" w:author="Joachim Goedhart" w:date="2020-05-08T12:44:00Z">
        <w:r>
          <w:rPr>
            <w:rFonts w:ascii="Helvetica" w:eastAsia="Times New Roman" w:hAnsi="Helvetica" w:cs="Times New Roman"/>
            <w:color w:val="24292E"/>
            <w:sz w:val="21"/>
            <w:szCs w:val="21"/>
            <w:lang w:val="en-US"/>
          </w:rPr>
          <w:t xml:space="preserve"> channels d</w:t>
        </w:r>
      </w:ins>
      <w:ins w:id="87" w:author="Joachim Goedhart" w:date="2020-05-08T12:45:00Z">
        <w:r>
          <w:rPr>
            <w:rFonts w:ascii="Helvetica" w:eastAsia="Times New Roman" w:hAnsi="Helvetica" w:cs="Times New Roman"/>
            <w:color w:val="24292E"/>
            <w:sz w:val="21"/>
            <w:szCs w:val="21"/>
            <w:lang w:val="en-US"/>
          </w:rPr>
          <w:t xml:space="preserve">isplay images of two different biosensors, which is the data that needs to be analyzed. </w:t>
        </w:r>
      </w:ins>
      <w:ins w:id="88" w:author="Joachim Goedhart" w:date="2020-05-08T13:33:00Z">
        <w:r w:rsidR="00A96F36">
          <w:rPr>
            <w:rFonts w:ascii="Helvetica" w:eastAsia="Times New Roman" w:hAnsi="Helvetica" w:cs="Times New Roman"/>
            <w:color w:val="24292E"/>
            <w:sz w:val="21"/>
            <w:szCs w:val="21"/>
            <w:lang w:val="en-US"/>
          </w:rPr>
          <w:t>The raw files are:</w:t>
        </w:r>
      </w:ins>
    </w:p>
    <w:p w14:paraId="42FA6C02" w14:textId="6E82ADD2" w:rsidR="00A96F36" w:rsidRPr="00A96F36" w:rsidRDefault="00A96F36">
      <w:pPr>
        <w:pStyle w:val="ListParagraph"/>
        <w:numPr>
          <w:ilvl w:val="0"/>
          <w:numId w:val="20"/>
        </w:numPr>
        <w:shd w:val="clear" w:color="auto" w:fill="FFFFFF"/>
        <w:spacing w:before="100" w:beforeAutospacing="1" w:after="100" w:afterAutospacing="1"/>
        <w:rPr>
          <w:ins w:id="89" w:author="Joachim Goedhart" w:date="2020-05-08T13:34:00Z"/>
          <w:rFonts w:ascii="Helvetica" w:eastAsia="Times New Roman" w:hAnsi="Helvetica" w:cs="Times New Roman"/>
          <w:color w:val="24292E"/>
          <w:sz w:val="21"/>
          <w:szCs w:val="21"/>
          <w:lang w:val="en-US"/>
          <w:rPrChange w:id="90" w:author="Joachim Goedhart" w:date="2020-05-08T13:34:00Z">
            <w:rPr>
              <w:ins w:id="91" w:author="Joachim Goedhart" w:date="2020-05-08T13:34:00Z"/>
              <w:lang w:val="en-US"/>
            </w:rPr>
          </w:rPrChange>
        </w:rPr>
        <w:pPrChange w:id="92" w:author="Joachim Goedhart" w:date="2020-05-08T13:34:00Z">
          <w:pPr>
            <w:shd w:val="clear" w:color="auto" w:fill="FFFFFF"/>
            <w:spacing w:before="100" w:beforeAutospacing="1" w:after="100" w:afterAutospacing="1"/>
          </w:pPr>
        </w:pPrChange>
      </w:pPr>
      <w:proofErr w:type="spellStart"/>
      <w:ins w:id="93" w:author="Joachim Goedhart" w:date="2020-05-08T13:33:00Z">
        <w:r w:rsidRPr="00A96F36">
          <w:rPr>
            <w:rFonts w:ascii="Helvetica" w:eastAsia="Times New Roman" w:hAnsi="Helvetica" w:cs="Times New Roman"/>
            <w:color w:val="24292E"/>
            <w:sz w:val="21"/>
            <w:szCs w:val="21"/>
            <w:lang w:val="en-US"/>
            <w:rPrChange w:id="94" w:author="Joachim Goedhart" w:date="2020-05-08T13:34:00Z">
              <w:rPr>
                <w:lang w:val="en-US"/>
              </w:rPr>
            </w:rPrChange>
          </w:rPr>
          <w:t>KTR_</w:t>
        </w:r>
      </w:ins>
      <w:ins w:id="95" w:author="Joachim Goedhart" w:date="2020-05-08T13:34:00Z">
        <w:r w:rsidRPr="00A96F36">
          <w:rPr>
            <w:rFonts w:ascii="Helvetica" w:eastAsia="Times New Roman" w:hAnsi="Helvetica" w:cs="Times New Roman"/>
            <w:color w:val="24292E"/>
            <w:sz w:val="21"/>
            <w:szCs w:val="21"/>
            <w:lang w:val="en-US"/>
            <w:rPrChange w:id="96" w:author="Joachim Goedhart" w:date="2020-05-08T13:34:00Z">
              <w:rPr>
                <w:lang w:val="en-US"/>
              </w:rPr>
            </w:rPrChange>
          </w:rPr>
          <w:t>Red-channel.TIF</w:t>
        </w:r>
        <w:proofErr w:type="spellEnd"/>
      </w:ins>
    </w:p>
    <w:p w14:paraId="26534594" w14:textId="7703EAF8" w:rsidR="00A96F36" w:rsidRPr="00A96F36" w:rsidRDefault="00A96F36">
      <w:pPr>
        <w:pStyle w:val="ListParagraph"/>
        <w:numPr>
          <w:ilvl w:val="0"/>
          <w:numId w:val="20"/>
        </w:numPr>
        <w:shd w:val="clear" w:color="auto" w:fill="FFFFFF"/>
        <w:spacing w:before="100" w:beforeAutospacing="1" w:after="100" w:afterAutospacing="1"/>
        <w:rPr>
          <w:ins w:id="97" w:author="Joachim Goedhart" w:date="2020-05-08T13:34:00Z"/>
          <w:rFonts w:ascii="Helvetica" w:eastAsia="Times New Roman" w:hAnsi="Helvetica" w:cs="Times New Roman"/>
          <w:color w:val="24292E"/>
          <w:sz w:val="21"/>
          <w:szCs w:val="21"/>
          <w:lang w:val="en-US"/>
          <w:rPrChange w:id="98" w:author="Joachim Goedhart" w:date="2020-05-08T13:34:00Z">
            <w:rPr>
              <w:ins w:id="99" w:author="Joachim Goedhart" w:date="2020-05-08T13:34:00Z"/>
              <w:lang w:val="en-US"/>
            </w:rPr>
          </w:rPrChange>
        </w:rPr>
        <w:pPrChange w:id="100" w:author="Joachim Goedhart" w:date="2020-05-08T13:34:00Z">
          <w:pPr>
            <w:shd w:val="clear" w:color="auto" w:fill="FFFFFF"/>
            <w:spacing w:before="100" w:beforeAutospacing="1" w:after="100" w:afterAutospacing="1"/>
          </w:pPr>
        </w:pPrChange>
      </w:pPr>
      <w:proofErr w:type="spellStart"/>
      <w:ins w:id="101" w:author="Joachim Goedhart" w:date="2020-05-08T13:34:00Z">
        <w:r w:rsidRPr="00A96F36">
          <w:rPr>
            <w:rFonts w:ascii="Helvetica" w:eastAsia="Times New Roman" w:hAnsi="Helvetica" w:cs="Times New Roman"/>
            <w:color w:val="24292E"/>
            <w:sz w:val="21"/>
            <w:szCs w:val="21"/>
            <w:lang w:val="en-US"/>
            <w:rPrChange w:id="102" w:author="Joachim Goedhart" w:date="2020-05-08T13:34:00Z">
              <w:rPr>
                <w:lang w:val="en-US"/>
              </w:rPr>
            </w:rPrChange>
          </w:rPr>
          <w:t>KTR_Green-channel.TIF</w:t>
        </w:r>
        <w:proofErr w:type="spellEnd"/>
      </w:ins>
    </w:p>
    <w:p w14:paraId="68BF04FD" w14:textId="2554A930" w:rsidR="00A96F36" w:rsidRPr="00A96F36" w:rsidRDefault="00A96F36">
      <w:pPr>
        <w:pStyle w:val="ListParagraph"/>
        <w:numPr>
          <w:ilvl w:val="0"/>
          <w:numId w:val="20"/>
        </w:numPr>
        <w:shd w:val="clear" w:color="auto" w:fill="FFFFFF"/>
        <w:spacing w:before="100" w:beforeAutospacing="1" w:after="100" w:afterAutospacing="1"/>
        <w:rPr>
          <w:ins w:id="103" w:author="Joachim Goedhart" w:date="2020-05-08T13:34:00Z"/>
          <w:rFonts w:ascii="Helvetica" w:eastAsia="Times New Roman" w:hAnsi="Helvetica" w:cs="Times New Roman"/>
          <w:color w:val="24292E"/>
          <w:sz w:val="21"/>
          <w:szCs w:val="21"/>
          <w:lang w:val="en-US"/>
          <w:rPrChange w:id="104" w:author="Joachim Goedhart" w:date="2020-05-08T13:34:00Z">
            <w:rPr>
              <w:ins w:id="105" w:author="Joachim Goedhart" w:date="2020-05-08T13:34:00Z"/>
              <w:lang w:val="en-US"/>
            </w:rPr>
          </w:rPrChange>
        </w:rPr>
        <w:pPrChange w:id="106" w:author="Joachim Goedhart" w:date="2020-05-08T13:34:00Z">
          <w:pPr>
            <w:shd w:val="clear" w:color="auto" w:fill="FFFFFF"/>
            <w:spacing w:before="100" w:beforeAutospacing="1" w:after="100" w:afterAutospacing="1"/>
          </w:pPr>
        </w:pPrChange>
      </w:pPr>
      <w:proofErr w:type="spellStart"/>
      <w:ins w:id="107" w:author="Joachim Goedhart" w:date="2020-05-08T13:34:00Z">
        <w:r w:rsidRPr="00A96F36">
          <w:rPr>
            <w:rFonts w:ascii="Helvetica" w:eastAsia="Times New Roman" w:hAnsi="Helvetica" w:cs="Times New Roman"/>
            <w:color w:val="24292E"/>
            <w:sz w:val="21"/>
            <w:szCs w:val="21"/>
            <w:lang w:val="en-US"/>
            <w:rPrChange w:id="108" w:author="Joachim Goedhart" w:date="2020-05-08T13:34:00Z">
              <w:rPr>
                <w:lang w:val="en-US"/>
              </w:rPr>
            </w:rPrChange>
          </w:rPr>
          <w:t>KTR_Cyan-channel.TIF</w:t>
        </w:r>
        <w:proofErr w:type="spellEnd"/>
      </w:ins>
    </w:p>
    <w:p w14:paraId="72776087" w14:textId="77777777" w:rsidR="00A96F36" w:rsidRDefault="00A96F36" w:rsidP="00C41620">
      <w:pPr>
        <w:shd w:val="clear" w:color="auto" w:fill="FFFFFF"/>
        <w:spacing w:before="100" w:beforeAutospacing="1" w:after="100" w:afterAutospacing="1"/>
        <w:rPr>
          <w:ins w:id="109" w:author="Joachim Goedhart" w:date="2020-05-08T12:43:00Z"/>
          <w:rFonts w:ascii="Helvetica" w:eastAsia="Times New Roman" w:hAnsi="Helvetica" w:cs="Times New Roman"/>
          <w:color w:val="24292E"/>
          <w:sz w:val="21"/>
          <w:szCs w:val="21"/>
          <w:lang w:val="en-US"/>
        </w:rPr>
      </w:pPr>
    </w:p>
    <w:p w14:paraId="593605F5" w14:textId="18F03756" w:rsidR="00C41620" w:rsidRPr="00203EEF" w:rsidRDefault="000F5179">
      <w:pPr>
        <w:pStyle w:val="Heading1"/>
        <w:rPr>
          <w:ins w:id="110" w:author="Joachim Goedhart" w:date="2020-05-08T12:17:00Z"/>
        </w:rPr>
        <w:pPrChange w:id="111" w:author="Joachim Goedhart" w:date="2020-05-08T12:23:00Z">
          <w:pPr>
            <w:shd w:val="clear" w:color="auto" w:fill="FFFFFF"/>
            <w:outlineLvl w:val="2"/>
          </w:pPr>
        </w:pPrChange>
      </w:pPr>
      <w:ins w:id="112" w:author="Joachim Goedhart" w:date="2020-05-08T12:39:00Z">
        <w:r>
          <w:lastRenderedPageBreak/>
          <w:t>Ima</w:t>
        </w:r>
      </w:ins>
      <w:ins w:id="113" w:author="Joachim Goedhart" w:date="2020-05-08T12:40:00Z">
        <w:r>
          <w:t>ge processing</w:t>
        </w:r>
      </w:ins>
      <w:ins w:id="114" w:author="Joachim Goedhart" w:date="2020-05-08T14:00:00Z">
        <w:r w:rsidR="00431E07">
          <w:t xml:space="preserve"> - ImageJ</w:t>
        </w:r>
      </w:ins>
    </w:p>
    <w:p w14:paraId="2A7B59F0" w14:textId="3805CE00" w:rsidR="00C41620" w:rsidRPr="00C41620" w:rsidRDefault="000F5179">
      <w:pPr>
        <w:shd w:val="clear" w:color="auto" w:fill="FFFFFF"/>
        <w:spacing w:before="100" w:beforeAutospacing="1" w:after="100" w:afterAutospacing="1"/>
        <w:rPr>
          <w:rFonts w:ascii="Helvetica" w:eastAsia="Times New Roman" w:hAnsi="Helvetica" w:cs="Times New Roman"/>
          <w:color w:val="24292E"/>
          <w:sz w:val="21"/>
          <w:szCs w:val="21"/>
          <w:lang w:val="en-US"/>
        </w:rPr>
        <w:pPrChange w:id="115" w:author="Joachim Goedhart" w:date="2020-05-08T12:16:00Z">
          <w:pPr>
            <w:numPr>
              <w:numId w:val="7"/>
            </w:numPr>
            <w:shd w:val="clear" w:color="auto" w:fill="FFFFFF"/>
            <w:tabs>
              <w:tab w:val="num" w:pos="720"/>
            </w:tabs>
            <w:spacing w:before="100" w:beforeAutospacing="1" w:after="100" w:afterAutospacing="1"/>
            <w:ind w:left="720" w:hanging="360"/>
          </w:pPr>
        </w:pPrChange>
      </w:pPr>
      <w:ins w:id="116" w:author="Joachim Goedhart" w:date="2020-05-08T12:40:00Z">
        <w:r>
          <w:rPr>
            <w:rFonts w:ascii="Helvetica" w:eastAsia="Times New Roman" w:hAnsi="Helvetica" w:cs="Times New Roman"/>
            <w:color w:val="24292E"/>
            <w:sz w:val="21"/>
            <w:szCs w:val="21"/>
            <w:lang w:val="en-US"/>
          </w:rPr>
          <w:t xml:space="preserve">The purpose of the </w:t>
        </w:r>
      </w:ins>
      <w:ins w:id="117" w:author="Joachim Goedhart" w:date="2020-05-19T10:02:00Z">
        <w:r w:rsidR="004E46FE">
          <w:rPr>
            <w:rFonts w:ascii="Helvetica" w:eastAsia="Times New Roman" w:hAnsi="Helvetica" w:cs="Times New Roman"/>
            <w:color w:val="24292E"/>
            <w:sz w:val="21"/>
            <w:szCs w:val="21"/>
            <w:lang w:val="en-US"/>
          </w:rPr>
          <w:t xml:space="preserve">image </w:t>
        </w:r>
      </w:ins>
      <w:ins w:id="118" w:author="Joachim Goedhart" w:date="2020-05-08T12:40:00Z">
        <w:r>
          <w:rPr>
            <w:rFonts w:ascii="Helvetica" w:eastAsia="Times New Roman" w:hAnsi="Helvetica" w:cs="Times New Roman"/>
            <w:color w:val="24292E"/>
            <w:sz w:val="21"/>
            <w:szCs w:val="21"/>
            <w:lang w:val="en-US"/>
          </w:rPr>
          <w:t xml:space="preserve">processing is to </w:t>
        </w:r>
      </w:ins>
      <w:ins w:id="119" w:author="Joachim Goedhart" w:date="2020-05-19T10:01:00Z">
        <w:r w:rsidR="000C5B10">
          <w:rPr>
            <w:rFonts w:ascii="Helvetica" w:eastAsia="Times New Roman" w:hAnsi="Helvetica" w:cs="Times New Roman"/>
            <w:color w:val="24292E"/>
            <w:sz w:val="21"/>
            <w:szCs w:val="21"/>
            <w:lang w:val="en-US"/>
          </w:rPr>
          <w:t>prepare the ima</w:t>
        </w:r>
      </w:ins>
      <w:ins w:id="120" w:author="Joachim Goedhart" w:date="2020-05-19T10:02:00Z">
        <w:r w:rsidR="000C5B10">
          <w:rPr>
            <w:rFonts w:ascii="Helvetica" w:eastAsia="Times New Roman" w:hAnsi="Helvetica" w:cs="Times New Roman"/>
            <w:color w:val="24292E"/>
            <w:sz w:val="21"/>
            <w:szCs w:val="21"/>
            <w:lang w:val="en-US"/>
          </w:rPr>
          <w:t>ge</w:t>
        </w:r>
      </w:ins>
      <w:ins w:id="121" w:author="Joachim Goedhart" w:date="2020-05-19T10:03:00Z">
        <w:r w:rsidR="004E46FE">
          <w:rPr>
            <w:rFonts w:ascii="Helvetica" w:eastAsia="Times New Roman" w:hAnsi="Helvetica" w:cs="Times New Roman"/>
            <w:color w:val="24292E"/>
            <w:sz w:val="21"/>
            <w:szCs w:val="21"/>
            <w:lang w:val="en-US"/>
          </w:rPr>
          <w:t>s, by performing background subtraction, thresholding and saving the data with the right name</w:t>
        </w:r>
      </w:ins>
      <w:ins w:id="122" w:author="Joachim Goedhart" w:date="2020-05-08T12:40:00Z">
        <w:r>
          <w:rPr>
            <w:rFonts w:ascii="Helvetica" w:eastAsia="Times New Roman" w:hAnsi="Helvetica" w:cs="Times New Roman"/>
            <w:color w:val="24292E"/>
            <w:sz w:val="21"/>
            <w:szCs w:val="21"/>
            <w:lang w:val="en-US"/>
          </w:rPr>
          <w:t>. The</w:t>
        </w:r>
      </w:ins>
      <w:ins w:id="123" w:author="Joachim Goedhart" w:date="2020-05-19T10:03:00Z">
        <w:r w:rsidR="004E46FE">
          <w:rPr>
            <w:rFonts w:ascii="Helvetica" w:eastAsia="Times New Roman" w:hAnsi="Helvetica" w:cs="Times New Roman"/>
            <w:color w:val="24292E"/>
            <w:sz w:val="21"/>
            <w:szCs w:val="21"/>
            <w:lang w:val="en-US"/>
          </w:rPr>
          <w:t xml:space="preserve"> proc</w:t>
        </w:r>
      </w:ins>
      <w:ins w:id="124" w:author="Joachim Goedhart" w:date="2020-05-19T10:04:00Z">
        <w:r w:rsidR="004E46FE">
          <w:rPr>
            <w:rFonts w:ascii="Helvetica" w:eastAsia="Times New Roman" w:hAnsi="Helvetica" w:cs="Times New Roman"/>
            <w:color w:val="24292E"/>
            <w:sz w:val="21"/>
            <w:szCs w:val="21"/>
            <w:lang w:val="en-US"/>
          </w:rPr>
          <w:t>essing</w:t>
        </w:r>
      </w:ins>
      <w:ins w:id="125" w:author="Joachim Goedhart" w:date="2020-05-08T12:40:00Z">
        <w:r>
          <w:rPr>
            <w:rFonts w:ascii="Helvetica" w:eastAsia="Times New Roman" w:hAnsi="Helvetica" w:cs="Times New Roman"/>
            <w:color w:val="24292E"/>
            <w:sz w:val="21"/>
            <w:szCs w:val="21"/>
            <w:lang w:val="en-US"/>
          </w:rPr>
          <w:t xml:space="preserve"> steps are specific for this data</w:t>
        </w:r>
      </w:ins>
      <w:ins w:id="126" w:author="Joachim Goedhart" w:date="2020-05-08T12:41:00Z">
        <w:r>
          <w:rPr>
            <w:rFonts w:ascii="Helvetica" w:eastAsia="Times New Roman" w:hAnsi="Helvetica" w:cs="Times New Roman"/>
            <w:color w:val="24292E"/>
            <w:sz w:val="21"/>
            <w:szCs w:val="21"/>
            <w:lang w:val="en-US"/>
          </w:rPr>
          <w:t>set and probably need adjustment when the data is acquired in another way (different cell line, different sensor, different microscope).</w:t>
        </w:r>
      </w:ins>
      <w:ins w:id="127" w:author="Joachim Goedhart" w:date="2020-05-19T10:04:00Z">
        <w:r w:rsidR="004E46FE">
          <w:rPr>
            <w:rFonts w:ascii="Helvetica" w:eastAsia="Times New Roman" w:hAnsi="Helvetica" w:cs="Times New Roman"/>
            <w:color w:val="24292E"/>
            <w:sz w:val="21"/>
            <w:szCs w:val="21"/>
            <w:lang w:val="en-US"/>
          </w:rPr>
          <w:t xml:space="preserve"> It is necessary to stick to the filenames as these </w:t>
        </w:r>
        <w:proofErr w:type="spellStart"/>
        <w:r w:rsidR="004E46FE">
          <w:rPr>
            <w:rFonts w:ascii="Helvetica" w:eastAsia="Times New Roman" w:hAnsi="Helvetica" w:cs="Times New Roman"/>
            <w:color w:val="24292E"/>
            <w:sz w:val="21"/>
            <w:szCs w:val="21"/>
            <w:lang w:val="en-US"/>
          </w:rPr>
          <w:t>wil</w:t>
        </w:r>
        <w:proofErr w:type="spellEnd"/>
        <w:r w:rsidR="004E46FE">
          <w:rPr>
            <w:rFonts w:ascii="Helvetica" w:eastAsia="Times New Roman" w:hAnsi="Helvetica" w:cs="Times New Roman"/>
            <w:color w:val="24292E"/>
            <w:sz w:val="21"/>
            <w:szCs w:val="21"/>
            <w:lang w:val="en-US"/>
          </w:rPr>
          <w:t xml:space="preserve"> be used later on to identify the data by </w:t>
        </w:r>
        <w:proofErr w:type="spellStart"/>
        <w:r w:rsidR="004E46FE">
          <w:rPr>
            <w:rFonts w:ascii="Helvetica" w:eastAsia="Times New Roman" w:hAnsi="Helvetica" w:cs="Times New Roman"/>
            <w:color w:val="24292E"/>
            <w:sz w:val="21"/>
            <w:szCs w:val="21"/>
            <w:lang w:val="en-US"/>
          </w:rPr>
          <w:t>CellProfiler</w:t>
        </w:r>
        <w:proofErr w:type="spellEnd"/>
        <w:r w:rsidR="004E46FE">
          <w:rPr>
            <w:rFonts w:ascii="Helvetica" w:eastAsia="Times New Roman" w:hAnsi="Helvetica" w:cs="Times New Roman"/>
            <w:color w:val="24292E"/>
            <w:sz w:val="21"/>
            <w:szCs w:val="21"/>
            <w:lang w:val="en-US"/>
          </w:rPr>
          <w:t>.</w:t>
        </w:r>
      </w:ins>
    </w:p>
    <w:p w14:paraId="668CB910" w14:textId="05071E51" w:rsidR="005446D3" w:rsidRPr="008979B3" w:rsidDel="00C41620" w:rsidRDefault="005446D3" w:rsidP="005446D3">
      <w:pPr>
        <w:shd w:val="clear" w:color="auto" w:fill="FFFFFF"/>
        <w:outlineLvl w:val="3"/>
        <w:rPr>
          <w:del w:id="128" w:author="Joachim Goedhart" w:date="2020-05-08T12:15:00Z"/>
          <w:rFonts w:ascii="Helvetica" w:eastAsia="Times New Roman" w:hAnsi="Helvetica" w:cs="Times New Roman"/>
          <w:b/>
          <w:bCs/>
          <w:color w:val="FF0000"/>
          <w:lang w:val="en-US"/>
        </w:rPr>
      </w:pPr>
      <w:del w:id="129" w:author="Joachim Goedhart" w:date="2020-05-08T12:15:00Z">
        <w:r w:rsidRPr="008979B3" w:rsidDel="00C41620">
          <w:rPr>
            <w:rFonts w:ascii="Helvetica" w:eastAsia="Times New Roman" w:hAnsi="Helvetica" w:cs="Times New Roman"/>
            <w:b/>
            <w:bCs/>
            <w:color w:val="FF0000"/>
            <w:lang w:val="en-US"/>
          </w:rPr>
          <w:delText>Unmix images</w:delText>
        </w:r>
      </w:del>
    </w:p>
    <w:p w14:paraId="5632CD88" w14:textId="5000C100" w:rsidR="001625FE" w:rsidRPr="001625FE" w:rsidDel="00C41620" w:rsidRDefault="00E336A4" w:rsidP="004D5731">
      <w:pPr>
        <w:numPr>
          <w:ilvl w:val="0"/>
          <w:numId w:val="7"/>
        </w:numPr>
        <w:shd w:val="clear" w:color="auto" w:fill="FFFFFF"/>
        <w:spacing w:before="100" w:beforeAutospacing="1" w:after="100" w:afterAutospacing="1"/>
        <w:outlineLvl w:val="3"/>
        <w:rPr>
          <w:del w:id="130" w:author="Joachim Goedhart" w:date="2020-05-08T12:15:00Z"/>
          <w:rFonts w:ascii="Helvetica" w:eastAsia="Times New Roman" w:hAnsi="Helvetica" w:cs="Times New Roman"/>
          <w:b/>
          <w:bCs/>
          <w:color w:val="24292E"/>
          <w:lang w:val="en-US"/>
        </w:rPr>
      </w:pPr>
      <w:del w:id="131" w:author="Joachim Goedhart" w:date="2020-05-08T12:15:00Z">
        <w:r w:rsidRPr="001625FE" w:rsidDel="00C41620">
          <w:rPr>
            <w:rFonts w:ascii="Helvetica" w:eastAsia="Times New Roman" w:hAnsi="Helvetica" w:cs="Times New Roman"/>
            <w:color w:val="FF0000"/>
            <w:sz w:val="21"/>
            <w:szCs w:val="21"/>
            <w:lang w:val="en-US"/>
          </w:rPr>
          <w:delText xml:space="preserve">If there is </w:delText>
        </w:r>
        <w:r w:rsidR="001625FE" w:rsidDel="00C41620">
          <w:rPr>
            <w:rFonts w:ascii="Helvetica" w:eastAsia="Times New Roman" w:hAnsi="Helvetica" w:cs="Times New Roman"/>
            <w:color w:val="FF0000"/>
            <w:sz w:val="21"/>
            <w:szCs w:val="21"/>
            <w:lang w:val="en-US"/>
          </w:rPr>
          <w:delText xml:space="preserve">crossexcitation and </w:delText>
        </w:r>
        <w:r w:rsidRPr="001625FE" w:rsidDel="00C41620">
          <w:rPr>
            <w:rFonts w:ascii="Helvetica" w:eastAsia="Times New Roman" w:hAnsi="Helvetica" w:cs="Times New Roman"/>
            <w:color w:val="FF0000"/>
            <w:sz w:val="21"/>
            <w:szCs w:val="21"/>
            <w:lang w:val="en-US"/>
          </w:rPr>
          <w:delText>bleedthrough between the imaged fluorescent proteins,</w:delText>
        </w:r>
        <w:r w:rsidR="001625FE" w:rsidDel="00C41620">
          <w:rPr>
            <w:rFonts w:ascii="Helvetica" w:eastAsia="Times New Roman" w:hAnsi="Helvetica" w:cs="Times New Roman"/>
            <w:color w:val="FF0000"/>
            <w:sz w:val="21"/>
            <w:szCs w:val="21"/>
            <w:lang w:val="en-US"/>
          </w:rPr>
          <w:delText xml:space="preserve"> the individual signals need to be unmixed. This can be done using </w:delText>
        </w:r>
        <w:r w:rsidRPr="001625FE" w:rsidDel="00C41620">
          <w:rPr>
            <w:rFonts w:ascii="Helvetica" w:eastAsia="Times New Roman" w:hAnsi="Helvetica" w:cs="Times New Roman"/>
            <w:color w:val="FF0000"/>
            <w:sz w:val="21"/>
            <w:szCs w:val="21"/>
            <w:lang w:val="en-US"/>
          </w:rPr>
          <w:delText>an unmixing matrix</w:delText>
        </w:r>
        <w:r w:rsidR="001625FE" w:rsidDel="00C41620">
          <w:rPr>
            <w:rFonts w:ascii="Helvetica" w:eastAsia="Times New Roman" w:hAnsi="Helvetica" w:cs="Times New Roman"/>
            <w:color w:val="FF0000"/>
            <w:sz w:val="21"/>
            <w:szCs w:val="21"/>
            <w:lang w:val="en-US"/>
          </w:rPr>
          <w:delText xml:space="preserve"> with values</w:delText>
        </w:r>
        <w:r w:rsidRPr="001625FE" w:rsidDel="00C41620">
          <w:rPr>
            <w:rFonts w:ascii="Helvetica" w:eastAsia="Times New Roman" w:hAnsi="Helvetica" w:cs="Times New Roman"/>
            <w:color w:val="FF0000"/>
            <w:sz w:val="21"/>
            <w:szCs w:val="21"/>
            <w:lang w:val="en-US"/>
          </w:rPr>
          <w:delText xml:space="preserve"> calculated from imaging the individual FPs under the same imaging condition</w:delText>
        </w:r>
        <w:r w:rsidR="001625FE" w:rsidDel="00C41620">
          <w:rPr>
            <w:rFonts w:ascii="Helvetica" w:eastAsia="Times New Roman" w:hAnsi="Helvetica" w:cs="Times New Roman"/>
            <w:color w:val="FF0000"/>
            <w:sz w:val="21"/>
            <w:szCs w:val="21"/>
            <w:lang w:val="en-US"/>
          </w:rPr>
          <w:delText>s</w:delText>
        </w:r>
        <w:r w:rsidRPr="001625FE" w:rsidDel="00C41620">
          <w:rPr>
            <w:rFonts w:ascii="Helvetica" w:eastAsia="Times New Roman" w:hAnsi="Helvetica" w:cs="Times New Roman"/>
            <w:color w:val="FF0000"/>
            <w:sz w:val="21"/>
            <w:szCs w:val="21"/>
            <w:lang w:val="en-US"/>
          </w:rPr>
          <w:delText xml:space="preserve"> </w:delText>
        </w:r>
        <w:r w:rsidR="001625FE" w:rsidDel="00C41620">
          <w:rPr>
            <w:rFonts w:ascii="Helvetica" w:eastAsia="Times New Roman" w:hAnsi="Helvetica" w:cs="Times New Roman"/>
            <w:color w:val="FF0000"/>
            <w:sz w:val="21"/>
            <w:szCs w:val="21"/>
            <w:lang w:val="en-US"/>
          </w:rPr>
          <w:delText>than</w:delText>
        </w:r>
        <w:r w:rsidRPr="001625FE" w:rsidDel="00C41620">
          <w:rPr>
            <w:rFonts w:ascii="Helvetica" w:eastAsia="Times New Roman" w:hAnsi="Helvetica" w:cs="Times New Roman"/>
            <w:color w:val="FF0000"/>
            <w:sz w:val="21"/>
            <w:szCs w:val="21"/>
            <w:lang w:val="en-US"/>
          </w:rPr>
          <w:delText xml:space="preserve"> the experimental sample.</w:delText>
        </w:r>
        <w:r w:rsidR="00C7502E" w:rsidRPr="001625FE" w:rsidDel="00C41620">
          <w:rPr>
            <w:rFonts w:ascii="Helvetica" w:eastAsia="Times New Roman" w:hAnsi="Helvetica" w:cs="Times New Roman"/>
            <w:color w:val="FF0000"/>
            <w:sz w:val="21"/>
            <w:szCs w:val="21"/>
            <w:lang w:val="en-US"/>
          </w:rPr>
          <w:delText xml:space="preserve"> </w:delText>
        </w:r>
        <w:r w:rsidR="001625FE" w:rsidDel="00C41620">
          <w:rPr>
            <w:rFonts w:ascii="Helvetica" w:eastAsia="Times New Roman" w:hAnsi="Helvetica" w:cs="Times New Roman"/>
            <w:color w:val="FF0000"/>
            <w:sz w:val="21"/>
            <w:szCs w:val="21"/>
            <w:lang w:val="en-US"/>
          </w:rPr>
          <w:delText xml:space="preserve">In our case, </w:delText>
        </w:r>
        <w:r w:rsidR="00C7502E" w:rsidRPr="001625FE" w:rsidDel="00C41620">
          <w:rPr>
            <w:rFonts w:ascii="Helvetica" w:eastAsia="Times New Roman" w:hAnsi="Helvetica" w:cs="Times New Roman"/>
            <w:color w:val="FF0000"/>
            <w:sz w:val="21"/>
            <w:szCs w:val="21"/>
            <w:lang w:val="en-US"/>
          </w:rPr>
          <w:delText xml:space="preserve">the </w:delText>
        </w:r>
        <w:r w:rsidR="001625FE" w:rsidRPr="001625FE" w:rsidDel="00C41620">
          <w:rPr>
            <w:rFonts w:ascii="Helvetica" w:eastAsia="Times New Roman" w:hAnsi="Helvetica" w:cs="Times New Roman"/>
            <w:color w:val="FF0000"/>
            <w:sz w:val="21"/>
            <w:szCs w:val="21"/>
            <w:lang w:val="en-US"/>
          </w:rPr>
          <w:delText xml:space="preserve">percentages of </w:delText>
        </w:r>
        <w:r w:rsidR="00C7502E" w:rsidRPr="001625FE" w:rsidDel="00C41620">
          <w:rPr>
            <w:rFonts w:ascii="Helvetica" w:eastAsia="Times New Roman" w:hAnsi="Helvetica" w:cs="Times New Roman"/>
            <w:color w:val="FF0000"/>
            <w:sz w:val="21"/>
            <w:szCs w:val="21"/>
            <w:lang w:val="en-US"/>
          </w:rPr>
          <w:delText xml:space="preserve">bleedthrough under our imaging conditions </w:delText>
        </w:r>
        <w:r w:rsidR="001625FE" w:rsidRPr="001625FE" w:rsidDel="00C41620">
          <w:rPr>
            <w:rFonts w:ascii="Helvetica" w:eastAsia="Times New Roman" w:hAnsi="Helvetica" w:cs="Times New Roman"/>
            <w:color w:val="FF0000"/>
            <w:sz w:val="21"/>
            <w:szCs w:val="21"/>
            <w:lang w:val="en-US"/>
          </w:rPr>
          <w:delText xml:space="preserve">are very low and their impact </w:delText>
        </w:r>
        <w:r w:rsidR="001625FE" w:rsidDel="00C41620">
          <w:rPr>
            <w:rFonts w:ascii="Helvetica" w:eastAsia="Times New Roman" w:hAnsi="Helvetica" w:cs="Times New Roman"/>
            <w:color w:val="FF0000"/>
            <w:sz w:val="21"/>
            <w:szCs w:val="21"/>
            <w:lang w:val="en-US"/>
          </w:rPr>
          <w:delText xml:space="preserve">on the results are </w:delText>
        </w:r>
        <w:r w:rsidR="00C7502E" w:rsidRPr="001625FE" w:rsidDel="00C41620">
          <w:rPr>
            <w:rFonts w:ascii="Helvetica" w:eastAsia="Times New Roman" w:hAnsi="Helvetica" w:cs="Times New Roman"/>
            <w:color w:val="FF0000"/>
            <w:sz w:val="21"/>
            <w:szCs w:val="21"/>
            <w:lang w:val="en-US"/>
          </w:rPr>
          <w:delText>neglectable</w:delText>
        </w:r>
        <w:r w:rsidR="001625FE" w:rsidDel="00C41620">
          <w:rPr>
            <w:rFonts w:ascii="Helvetica" w:eastAsia="Times New Roman" w:hAnsi="Helvetica" w:cs="Times New Roman"/>
            <w:color w:val="FF0000"/>
            <w:sz w:val="21"/>
            <w:szCs w:val="21"/>
            <w:lang w:val="en-US"/>
          </w:rPr>
          <w:delText>.</w:delText>
        </w:r>
      </w:del>
    </w:p>
    <w:p w14:paraId="0CAD4740" w14:textId="6E930E15" w:rsidR="001625FE" w:rsidRPr="001625FE" w:rsidRDefault="00B67878" w:rsidP="001625FE">
      <w:pPr>
        <w:shd w:val="clear" w:color="auto" w:fill="FFFFFF"/>
        <w:spacing w:before="100" w:beforeAutospacing="1" w:after="100" w:afterAutospacing="1"/>
        <w:outlineLvl w:val="3"/>
        <w:rPr>
          <w:rFonts w:ascii="Helvetica" w:eastAsia="Times New Roman" w:hAnsi="Helvetica" w:cs="Times New Roman"/>
          <w:b/>
          <w:bCs/>
          <w:color w:val="24292E"/>
          <w:lang w:val="en-US"/>
        </w:rPr>
      </w:pPr>
      <w:r w:rsidRPr="001625FE">
        <w:rPr>
          <w:rFonts w:ascii="Helvetica" w:eastAsia="Times New Roman" w:hAnsi="Helvetica" w:cs="Times New Roman"/>
          <w:b/>
          <w:bCs/>
          <w:color w:val="24292E"/>
          <w:lang w:val="en-US"/>
        </w:rPr>
        <w:t>Image processing</w:t>
      </w:r>
      <w:r w:rsidR="00265624" w:rsidRPr="001625FE">
        <w:rPr>
          <w:rFonts w:ascii="Helvetica" w:eastAsia="Times New Roman" w:hAnsi="Helvetica" w:cs="Times New Roman"/>
          <w:b/>
          <w:bCs/>
          <w:color w:val="24292E"/>
          <w:lang w:val="en-US"/>
        </w:rPr>
        <w:t xml:space="preserve"> for nuclear segmentation</w:t>
      </w:r>
    </w:p>
    <w:p w14:paraId="7EDB4C10" w14:textId="617598A9" w:rsidR="00265624" w:rsidRDefault="00F52132">
      <w:pPr>
        <w:shd w:val="clear" w:color="auto" w:fill="FFFFFF"/>
        <w:spacing w:before="100" w:beforeAutospacing="1" w:after="100" w:afterAutospacing="1"/>
        <w:rPr>
          <w:rFonts w:ascii="Helvetica" w:eastAsia="Times New Roman" w:hAnsi="Helvetica" w:cs="Times New Roman"/>
          <w:color w:val="24292E"/>
          <w:sz w:val="21"/>
          <w:szCs w:val="21"/>
          <w:lang w:val="en-US"/>
        </w:rPr>
        <w:pPrChange w:id="132" w:author="Joachim Goedhart" w:date="2020-05-08T13:39:00Z">
          <w:pPr>
            <w:numPr>
              <w:numId w:val="7"/>
            </w:numPr>
            <w:shd w:val="clear" w:color="auto" w:fill="FFFFFF"/>
            <w:tabs>
              <w:tab w:val="num" w:pos="720"/>
            </w:tabs>
            <w:spacing w:before="100" w:beforeAutospacing="1" w:after="100" w:afterAutospacing="1"/>
            <w:ind w:left="720" w:hanging="360"/>
          </w:pPr>
        </w:pPrChange>
      </w:pPr>
      <w:r>
        <w:rPr>
          <w:rFonts w:ascii="Helvetica" w:eastAsia="Times New Roman" w:hAnsi="Helvetica" w:cs="Times New Roman"/>
          <w:color w:val="24292E"/>
          <w:sz w:val="21"/>
          <w:szCs w:val="21"/>
          <w:lang w:val="en-US"/>
        </w:rPr>
        <w:t>To facilitate segmentation of the nuclei</w:t>
      </w:r>
      <w:r w:rsidR="008979B3">
        <w:rPr>
          <w:rFonts w:ascii="Helvetica" w:eastAsia="Times New Roman" w:hAnsi="Helvetica" w:cs="Times New Roman"/>
          <w:color w:val="24292E"/>
          <w:sz w:val="21"/>
          <w:szCs w:val="21"/>
          <w:lang w:val="en-US"/>
        </w:rPr>
        <w:t xml:space="preserve"> and determine the individual ROIs</w:t>
      </w:r>
      <w:r>
        <w:rPr>
          <w:rFonts w:ascii="Helvetica" w:eastAsia="Times New Roman" w:hAnsi="Helvetica" w:cs="Times New Roman"/>
          <w:color w:val="24292E"/>
          <w:sz w:val="21"/>
          <w:szCs w:val="21"/>
          <w:lang w:val="en-US"/>
        </w:rPr>
        <w:t xml:space="preserve">, </w:t>
      </w:r>
      <w:r w:rsidR="00CF1038">
        <w:rPr>
          <w:rFonts w:ascii="Helvetica" w:eastAsia="Times New Roman" w:hAnsi="Helvetica" w:cs="Times New Roman"/>
          <w:color w:val="24292E"/>
          <w:sz w:val="21"/>
          <w:szCs w:val="21"/>
          <w:lang w:val="en-US"/>
        </w:rPr>
        <w:t>it is necessary to process the images so only the nuclei are visible, and there is no background or counts outside the nuclei</w:t>
      </w:r>
      <w:del w:id="133" w:author="Joachim Goedhart" w:date="2020-05-08T12:25:00Z">
        <w:r w:rsidR="00CF1038" w:rsidDel="00534E72">
          <w:rPr>
            <w:rFonts w:ascii="Helvetica" w:eastAsia="Times New Roman" w:hAnsi="Helvetica" w:cs="Times New Roman"/>
            <w:color w:val="24292E"/>
            <w:sz w:val="21"/>
            <w:szCs w:val="21"/>
            <w:lang w:val="en-US"/>
          </w:rPr>
          <w:delText xml:space="preserve"> (i.e. due to overexpression)</w:delText>
        </w:r>
      </w:del>
      <w:r w:rsidR="00CF1038">
        <w:rPr>
          <w:rFonts w:ascii="Helvetica" w:eastAsia="Times New Roman" w:hAnsi="Helvetica" w:cs="Times New Roman"/>
          <w:color w:val="24292E"/>
          <w:sz w:val="21"/>
          <w:szCs w:val="21"/>
          <w:lang w:val="en-US"/>
        </w:rPr>
        <w:t>.</w:t>
      </w:r>
      <w:ins w:id="134" w:author="Joachim Goedhart" w:date="2020-05-08T12:45:00Z">
        <w:r w:rsidR="000F5179">
          <w:rPr>
            <w:rFonts w:ascii="Helvetica" w:eastAsia="Times New Roman" w:hAnsi="Helvetica" w:cs="Times New Roman"/>
            <w:color w:val="24292E"/>
            <w:sz w:val="21"/>
            <w:szCs w:val="21"/>
            <w:lang w:val="en-US"/>
          </w:rPr>
          <w:t xml:space="preserve"> Therefore, </w:t>
        </w:r>
      </w:ins>
      <w:ins w:id="135" w:author="Joachim Goedhart" w:date="2020-05-08T12:46:00Z">
        <w:r w:rsidR="000F5179">
          <w:rPr>
            <w:rFonts w:ascii="Helvetica" w:eastAsia="Times New Roman" w:hAnsi="Helvetica" w:cs="Times New Roman"/>
            <w:color w:val="24292E"/>
            <w:sz w:val="21"/>
            <w:szCs w:val="21"/>
            <w:lang w:val="en-US"/>
          </w:rPr>
          <w:t>a</w:t>
        </w:r>
      </w:ins>
      <w:ins w:id="136" w:author="Joachim Goedhart" w:date="2020-05-08T12:45:00Z">
        <w:r w:rsidR="000F5179">
          <w:rPr>
            <w:rFonts w:ascii="Helvetica" w:eastAsia="Times New Roman" w:hAnsi="Helvetica" w:cs="Times New Roman"/>
            <w:color w:val="24292E"/>
            <w:sz w:val="21"/>
            <w:szCs w:val="21"/>
            <w:lang w:val="en-US"/>
          </w:rPr>
          <w:t xml:space="preserve"> </w:t>
        </w:r>
      </w:ins>
      <w:ins w:id="137" w:author="Joachim Goedhart" w:date="2020-05-08T12:46:00Z">
        <w:r w:rsidR="000F5179">
          <w:rPr>
            <w:rFonts w:ascii="Helvetica" w:eastAsia="Times New Roman" w:hAnsi="Helvetica" w:cs="Times New Roman"/>
            <w:color w:val="24292E"/>
            <w:sz w:val="21"/>
            <w:szCs w:val="21"/>
            <w:lang w:val="en-US"/>
          </w:rPr>
          <w:t>background subtraction is performed.</w:t>
        </w:r>
      </w:ins>
    </w:p>
    <w:p w14:paraId="5397E7A5" w14:textId="77777777" w:rsidR="00303D18" w:rsidRDefault="00265624" w:rsidP="00265624">
      <w:pPr>
        <w:numPr>
          <w:ilvl w:val="0"/>
          <w:numId w:val="7"/>
        </w:numPr>
        <w:shd w:val="clear" w:color="auto" w:fill="FFFFFF"/>
        <w:spacing w:before="100" w:beforeAutospacing="1" w:after="100" w:afterAutospacing="1"/>
        <w:rPr>
          <w:ins w:id="138" w:author="Joachim Goedhart" w:date="2020-05-19T09:48:00Z"/>
          <w:rFonts w:ascii="Helvetica" w:eastAsia="Times New Roman" w:hAnsi="Helvetica" w:cs="Times New Roman"/>
          <w:color w:val="24292E"/>
          <w:sz w:val="21"/>
          <w:szCs w:val="21"/>
          <w:lang w:val="en-US"/>
        </w:rPr>
      </w:pPr>
      <w:del w:id="139" w:author="Joachim Goedhart" w:date="2020-05-08T12:46:00Z">
        <w:r w:rsidDel="000F5179">
          <w:rPr>
            <w:rFonts w:ascii="Helvetica" w:eastAsia="Times New Roman" w:hAnsi="Helvetica" w:cs="Times New Roman"/>
            <w:color w:val="24292E"/>
            <w:sz w:val="21"/>
            <w:szCs w:val="21"/>
            <w:lang w:val="en-US"/>
          </w:rPr>
          <w:delText>First, we open</w:delText>
        </w:r>
      </w:del>
      <w:ins w:id="140" w:author="Joachim Goedhart" w:date="2020-05-08T12:46:00Z">
        <w:r w:rsidR="000F5179">
          <w:rPr>
            <w:rFonts w:ascii="Helvetica" w:eastAsia="Times New Roman" w:hAnsi="Helvetica" w:cs="Times New Roman"/>
            <w:color w:val="24292E"/>
            <w:sz w:val="21"/>
            <w:szCs w:val="21"/>
            <w:lang w:val="en-US"/>
          </w:rPr>
          <w:t>Open</w:t>
        </w:r>
      </w:ins>
      <w:r>
        <w:rPr>
          <w:rFonts w:ascii="Helvetica" w:eastAsia="Times New Roman" w:hAnsi="Helvetica" w:cs="Times New Roman"/>
          <w:color w:val="24292E"/>
          <w:sz w:val="21"/>
          <w:szCs w:val="21"/>
          <w:lang w:val="en-US"/>
        </w:rPr>
        <w:t xml:space="preserve"> the </w:t>
      </w:r>
      <w:del w:id="141" w:author="Joachim Goedhart" w:date="2020-05-08T13:27:00Z">
        <w:r w:rsidDel="00D6656D">
          <w:rPr>
            <w:rFonts w:ascii="Helvetica" w:eastAsia="Times New Roman" w:hAnsi="Helvetica" w:cs="Times New Roman"/>
            <w:color w:val="24292E"/>
            <w:sz w:val="21"/>
            <w:szCs w:val="21"/>
            <w:lang w:val="en-US"/>
          </w:rPr>
          <w:delText xml:space="preserve">mScI </w:delText>
        </w:r>
      </w:del>
      <w:ins w:id="142" w:author="Joachim Goedhart" w:date="2020-05-08T13:27:00Z">
        <w:r w:rsidR="00D6656D">
          <w:rPr>
            <w:rFonts w:ascii="Helvetica" w:eastAsia="Times New Roman" w:hAnsi="Helvetica" w:cs="Times New Roman"/>
            <w:color w:val="24292E"/>
            <w:sz w:val="21"/>
            <w:szCs w:val="21"/>
            <w:lang w:val="en-US"/>
          </w:rPr>
          <w:t xml:space="preserve">TIF stack of the red </w:t>
        </w:r>
      </w:ins>
      <w:r>
        <w:rPr>
          <w:rFonts w:ascii="Helvetica" w:eastAsia="Times New Roman" w:hAnsi="Helvetica" w:cs="Times New Roman"/>
          <w:color w:val="24292E"/>
          <w:sz w:val="21"/>
          <w:szCs w:val="21"/>
          <w:lang w:val="en-US"/>
        </w:rPr>
        <w:t xml:space="preserve">(nuclear) </w:t>
      </w:r>
      <w:ins w:id="143" w:author="Joachim Goedhart" w:date="2020-05-08T13:27:00Z">
        <w:r w:rsidR="00D6656D">
          <w:rPr>
            <w:rFonts w:ascii="Helvetica" w:eastAsia="Times New Roman" w:hAnsi="Helvetica" w:cs="Times New Roman"/>
            <w:color w:val="24292E"/>
            <w:sz w:val="21"/>
            <w:szCs w:val="21"/>
            <w:lang w:val="en-US"/>
          </w:rPr>
          <w:t xml:space="preserve">channel </w:t>
        </w:r>
      </w:ins>
      <w:del w:id="144" w:author="Joachim Goedhart" w:date="2020-05-08T13:27:00Z">
        <w:r w:rsidDel="00D6656D">
          <w:rPr>
            <w:rFonts w:ascii="Helvetica" w:eastAsia="Times New Roman" w:hAnsi="Helvetica" w:cs="Times New Roman"/>
            <w:color w:val="24292E"/>
            <w:sz w:val="21"/>
            <w:szCs w:val="21"/>
            <w:lang w:val="en-US"/>
          </w:rPr>
          <w:delText xml:space="preserve">images </w:delText>
        </w:r>
      </w:del>
      <w:ins w:id="145" w:author="Joachim Goedhart" w:date="2020-05-08T12:25:00Z">
        <w:r w:rsidR="00534E72">
          <w:rPr>
            <w:rFonts w:ascii="Helvetica" w:eastAsia="Times New Roman" w:hAnsi="Helvetica" w:cs="Times New Roman"/>
            <w:color w:val="24292E"/>
            <w:sz w:val="21"/>
            <w:szCs w:val="21"/>
            <w:lang w:val="en-US"/>
          </w:rPr>
          <w:t>in</w:t>
        </w:r>
      </w:ins>
      <w:ins w:id="146" w:author="Joachim Goedhart" w:date="2020-05-08T12:26:00Z">
        <w:r w:rsidR="00534E72">
          <w:rPr>
            <w:rFonts w:ascii="Helvetica" w:eastAsia="Times New Roman" w:hAnsi="Helvetica" w:cs="Times New Roman"/>
            <w:color w:val="24292E"/>
            <w:sz w:val="21"/>
            <w:szCs w:val="21"/>
            <w:lang w:val="en-US"/>
          </w:rPr>
          <w:t xml:space="preserve"> ImageJ</w:t>
        </w:r>
      </w:ins>
    </w:p>
    <w:p w14:paraId="08557F3A" w14:textId="4E68A686" w:rsidR="00265624" w:rsidRDefault="00303D18" w:rsidP="00265624">
      <w:pPr>
        <w:numPr>
          <w:ilvl w:val="0"/>
          <w:numId w:val="7"/>
        </w:numPr>
        <w:shd w:val="clear" w:color="auto" w:fill="FFFFFF"/>
        <w:spacing w:before="100" w:beforeAutospacing="1" w:after="100" w:afterAutospacing="1"/>
        <w:rPr>
          <w:rFonts w:ascii="Helvetica" w:eastAsia="Times New Roman" w:hAnsi="Helvetica" w:cs="Times New Roman"/>
          <w:color w:val="24292E"/>
          <w:sz w:val="21"/>
          <w:szCs w:val="21"/>
          <w:lang w:val="en-US"/>
        </w:rPr>
      </w:pPr>
      <w:ins w:id="147" w:author="Joachim Goedhart" w:date="2020-05-19T09:48:00Z">
        <w:r>
          <w:rPr>
            <w:rFonts w:ascii="Helvetica" w:eastAsia="Times New Roman" w:hAnsi="Helvetica" w:cs="Times New Roman"/>
            <w:color w:val="24292E"/>
            <w:sz w:val="21"/>
            <w:szCs w:val="21"/>
            <w:lang w:val="en-US"/>
          </w:rPr>
          <w:t>Use ‘</w:t>
        </w:r>
      </w:ins>
      <w:ins w:id="148" w:author="Joachim Goedhart" w:date="2020-05-08T13:37:00Z">
        <w:r w:rsidR="00A96F36">
          <w:rPr>
            <w:rFonts w:ascii="Helvetica" w:eastAsia="Times New Roman" w:hAnsi="Helvetica" w:cs="Times New Roman"/>
            <w:color w:val="24292E"/>
            <w:sz w:val="21"/>
            <w:szCs w:val="21"/>
            <w:lang w:val="en-US"/>
          </w:rPr>
          <w:t>File &gt; Open….</w:t>
        </w:r>
      </w:ins>
      <w:ins w:id="149" w:author="Joachim Goedhart" w:date="2020-05-19T09:48:00Z">
        <w:r>
          <w:rPr>
            <w:rFonts w:ascii="Helvetica" w:eastAsia="Times New Roman" w:hAnsi="Helvetica" w:cs="Times New Roman"/>
            <w:color w:val="24292E"/>
            <w:sz w:val="21"/>
            <w:szCs w:val="21"/>
            <w:lang w:val="en-US"/>
          </w:rPr>
          <w:t xml:space="preserve">’ and select </w:t>
        </w:r>
        <w:proofErr w:type="spellStart"/>
        <w:r w:rsidRPr="00303D18">
          <w:rPr>
            <w:rFonts w:ascii="Helvetica" w:eastAsia="Times New Roman" w:hAnsi="Helvetica" w:cs="Times New Roman"/>
            <w:color w:val="24292E"/>
            <w:sz w:val="21"/>
            <w:szCs w:val="21"/>
            <w:lang w:val="en-US"/>
          </w:rPr>
          <w:t>KTR_Red-Channel.tif</w:t>
        </w:r>
      </w:ins>
      <w:proofErr w:type="spellEnd"/>
      <w:del w:id="150" w:author="Joachim Goedhart" w:date="2020-05-08T12:46:00Z">
        <w:r w:rsidR="00265624" w:rsidDel="00D47D17">
          <w:rPr>
            <w:rFonts w:ascii="Helvetica" w:eastAsia="Times New Roman" w:hAnsi="Helvetica" w:cs="Times New Roman"/>
            <w:color w:val="24292E"/>
            <w:sz w:val="21"/>
            <w:szCs w:val="21"/>
            <w:lang w:val="en-US"/>
          </w:rPr>
          <w:delText>with</w:delText>
        </w:r>
      </w:del>
      <w:del w:id="151" w:author="Joachim Goedhart" w:date="2020-05-08T13:27:00Z">
        <w:r w:rsidR="00265624" w:rsidDel="00D6656D">
          <w:rPr>
            <w:rFonts w:ascii="Helvetica" w:eastAsia="Times New Roman" w:hAnsi="Helvetica" w:cs="Times New Roman"/>
            <w:color w:val="24292E"/>
            <w:sz w:val="21"/>
            <w:szCs w:val="21"/>
            <w:lang w:val="en-US"/>
          </w:rPr>
          <w:delText xml:space="preserve">: File </w:delText>
        </w:r>
      </w:del>
      <w:del w:id="152" w:author="Joachim Goedhart" w:date="2020-05-08T12:35:00Z">
        <w:r w:rsidR="00265624" w:rsidDel="00534E72">
          <w:rPr>
            <w:rFonts w:ascii="Helvetica" w:eastAsia="Times New Roman" w:hAnsi="Helvetica" w:cs="Times New Roman"/>
            <w:color w:val="24292E"/>
            <w:sz w:val="21"/>
            <w:szCs w:val="21"/>
            <w:lang w:val="en-US"/>
          </w:rPr>
          <w:delText>-</w:delText>
        </w:r>
      </w:del>
      <w:del w:id="153" w:author="Joachim Goedhart" w:date="2020-05-08T13:27:00Z">
        <w:r w:rsidR="00265624" w:rsidDel="00D6656D">
          <w:rPr>
            <w:rFonts w:ascii="Helvetica" w:eastAsia="Times New Roman" w:hAnsi="Helvetica" w:cs="Times New Roman"/>
            <w:color w:val="24292E"/>
            <w:sz w:val="21"/>
            <w:szCs w:val="21"/>
            <w:lang w:val="en-US"/>
          </w:rPr>
          <w:delText xml:space="preserve">&gt; Import </w:delText>
        </w:r>
      </w:del>
      <w:del w:id="154" w:author="Joachim Goedhart" w:date="2020-05-08T12:35:00Z">
        <w:r w:rsidR="00265624" w:rsidDel="00534E72">
          <w:rPr>
            <w:rFonts w:ascii="Helvetica" w:eastAsia="Times New Roman" w:hAnsi="Helvetica" w:cs="Times New Roman"/>
            <w:color w:val="24292E"/>
            <w:sz w:val="21"/>
            <w:szCs w:val="21"/>
            <w:lang w:val="en-US"/>
          </w:rPr>
          <w:delText>-</w:delText>
        </w:r>
      </w:del>
      <w:del w:id="155" w:author="Joachim Goedhart" w:date="2020-05-08T13:27:00Z">
        <w:r w:rsidR="00265624" w:rsidDel="00D6656D">
          <w:rPr>
            <w:rFonts w:ascii="Helvetica" w:eastAsia="Times New Roman" w:hAnsi="Helvetica" w:cs="Times New Roman"/>
            <w:color w:val="24292E"/>
            <w:sz w:val="21"/>
            <w:szCs w:val="21"/>
            <w:lang w:val="en-US"/>
          </w:rPr>
          <w:delText>&gt; Image Sequence.</w:delText>
        </w:r>
      </w:del>
    </w:p>
    <w:p w14:paraId="274FB77E" w14:textId="638A02FD" w:rsidR="00265624" w:rsidDel="00A96F36" w:rsidRDefault="00265624">
      <w:pPr>
        <w:numPr>
          <w:ilvl w:val="0"/>
          <w:numId w:val="7"/>
        </w:numPr>
        <w:shd w:val="clear" w:color="auto" w:fill="FFFFFF"/>
        <w:spacing w:before="100" w:beforeAutospacing="1" w:after="100" w:afterAutospacing="1"/>
        <w:rPr>
          <w:del w:id="156" w:author="Joachim Goedhart" w:date="2020-05-08T13:28:00Z"/>
          <w:rFonts w:ascii="Helvetica" w:eastAsia="Times New Roman" w:hAnsi="Helvetica" w:cs="Times New Roman"/>
          <w:color w:val="24292E"/>
          <w:sz w:val="21"/>
          <w:szCs w:val="21"/>
          <w:lang w:val="en-US"/>
        </w:rPr>
      </w:pPr>
      <w:del w:id="157" w:author="Joachim Goedhart" w:date="2020-05-08T13:28:00Z">
        <w:r w:rsidDel="00A96F36">
          <w:rPr>
            <w:rFonts w:ascii="Helvetica" w:eastAsia="Times New Roman" w:hAnsi="Helvetica" w:cs="Times New Roman"/>
            <w:color w:val="24292E"/>
            <w:sz w:val="21"/>
            <w:szCs w:val="21"/>
            <w:lang w:val="en-US"/>
          </w:rPr>
          <w:delText xml:space="preserve">Then, we use the HiLo </w:delText>
        </w:r>
        <w:r w:rsidR="00CF1038" w:rsidRPr="00265624" w:rsidDel="00A96F36">
          <w:rPr>
            <w:rFonts w:ascii="Helvetica" w:eastAsia="Times New Roman" w:hAnsi="Helvetica" w:cs="Times New Roman"/>
            <w:color w:val="24292E"/>
            <w:sz w:val="21"/>
            <w:szCs w:val="21"/>
            <w:lang w:val="en-US"/>
          </w:rPr>
          <w:delText>lookup table</w:delText>
        </w:r>
        <w:r w:rsidDel="00A96F36">
          <w:rPr>
            <w:rFonts w:ascii="Helvetica" w:eastAsia="Times New Roman" w:hAnsi="Helvetica" w:cs="Times New Roman"/>
            <w:color w:val="24292E"/>
            <w:sz w:val="21"/>
            <w:szCs w:val="21"/>
            <w:lang w:val="en-US"/>
          </w:rPr>
          <w:delText xml:space="preserve"> to display the minimum and maximum counts by</w:delText>
        </w:r>
        <w:r w:rsidR="00CF1038" w:rsidRPr="00265624" w:rsidDel="00A96F36">
          <w:rPr>
            <w:rFonts w:ascii="Helvetica" w:eastAsia="Times New Roman" w:hAnsi="Helvetica" w:cs="Times New Roman"/>
            <w:color w:val="24292E"/>
            <w:sz w:val="21"/>
            <w:szCs w:val="21"/>
            <w:lang w:val="en-US"/>
          </w:rPr>
          <w:delText>: Image -&gt; Lookup Tables -&gt; HiLo.</w:delText>
        </w:r>
      </w:del>
      <w:ins w:id="158" w:author="Joachim Goedhart" w:date="2020-05-08T13:28:00Z">
        <w:r w:rsidR="00A96F36">
          <w:rPr>
            <w:rFonts w:ascii="Helvetica" w:eastAsia="Times New Roman" w:hAnsi="Helvetica" w:cs="Times New Roman"/>
            <w:color w:val="24292E"/>
            <w:sz w:val="21"/>
            <w:szCs w:val="21"/>
            <w:lang w:val="en-US"/>
          </w:rPr>
          <w:t xml:space="preserve">Subtract a background value to eliminate any cytoplasmic fluorescence, here we subtract 300 counts: </w:t>
        </w:r>
      </w:ins>
    </w:p>
    <w:p w14:paraId="35171FA9" w14:textId="056C312A" w:rsidR="00A96F36" w:rsidRDefault="00CF1038" w:rsidP="00A96F36">
      <w:pPr>
        <w:numPr>
          <w:ilvl w:val="0"/>
          <w:numId w:val="7"/>
        </w:numPr>
        <w:shd w:val="clear" w:color="auto" w:fill="FFFFFF"/>
        <w:spacing w:before="100" w:beforeAutospacing="1" w:after="100" w:afterAutospacing="1"/>
        <w:rPr>
          <w:ins w:id="159" w:author="Joachim Goedhart" w:date="2020-05-08T13:29:00Z"/>
          <w:rFonts w:ascii="Helvetica" w:eastAsia="Times New Roman" w:hAnsi="Helvetica" w:cs="Times New Roman"/>
          <w:color w:val="24292E"/>
          <w:sz w:val="21"/>
          <w:szCs w:val="21"/>
          <w:lang w:val="en-US"/>
        </w:rPr>
      </w:pPr>
      <w:del w:id="160" w:author="Joachim Goedhart" w:date="2020-05-08T13:28:00Z">
        <w:r w:rsidRPr="00265624" w:rsidDel="00A96F36">
          <w:rPr>
            <w:rFonts w:ascii="Helvetica" w:eastAsia="Times New Roman" w:hAnsi="Helvetica" w:cs="Times New Roman"/>
            <w:color w:val="24292E"/>
            <w:sz w:val="21"/>
            <w:szCs w:val="21"/>
            <w:lang w:val="en-US"/>
          </w:rPr>
          <w:delText xml:space="preserve">Because our datasets come from monoclonal cell lines and we use similar illumination settings every time, it is sufficient to subtract a single value to every pixel, which we determine by trial and error using: </w:delText>
        </w:r>
      </w:del>
      <w:r w:rsidRPr="00265624">
        <w:rPr>
          <w:rFonts w:ascii="Helvetica" w:eastAsia="Times New Roman" w:hAnsi="Helvetica" w:cs="Times New Roman"/>
          <w:color w:val="24292E"/>
          <w:sz w:val="21"/>
          <w:szCs w:val="21"/>
          <w:lang w:val="en-US"/>
        </w:rPr>
        <w:t xml:space="preserve">Process -&gt; Math -&gt; Subtract </w:t>
      </w:r>
      <w:del w:id="161" w:author="Joachim Goedhart" w:date="2020-05-08T13:28:00Z">
        <w:r w:rsidRPr="00265624" w:rsidDel="00A96F36">
          <w:rPr>
            <w:rFonts w:ascii="Helvetica" w:eastAsia="Times New Roman" w:hAnsi="Helvetica" w:cs="Times New Roman"/>
            <w:color w:val="24292E"/>
            <w:sz w:val="21"/>
            <w:szCs w:val="21"/>
            <w:lang w:val="en-US"/>
          </w:rPr>
          <w:delText>(Preview</w:delText>
        </w:r>
      </w:del>
      <w:ins w:id="162" w:author="Joachim Goedhart" w:date="2020-05-08T13:29:00Z">
        <w:r w:rsidR="00A96F36">
          <w:rPr>
            <w:rFonts w:ascii="Helvetica" w:eastAsia="Times New Roman" w:hAnsi="Helvetica" w:cs="Times New Roman"/>
            <w:color w:val="24292E"/>
            <w:sz w:val="21"/>
            <w:szCs w:val="21"/>
            <w:lang w:val="en-US"/>
          </w:rPr>
          <w:t>and enter 300</w:t>
        </w:r>
      </w:ins>
    </w:p>
    <w:p w14:paraId="22A6C8AA" w14:textId="03E31C04" w:rsidR="00A96F36" w:rsidRDefault="00A96F36" w:rsidP="00A96F36">
      <w:pPr>
        <w:numPr>
          <w:ilvl w:val="0"/>
          <w:numId w:val="7"/>
        </w:numPr>
        <w:shd w:val="clear" w:color="auto" w:fill="FFFFFF"/>
        <w:spacing w:before="100" w:beforeAutospacing="1" w:after="100" w:afterAutospacing="1"/>
        <w:rPr>
          <w:ins w:id="163" w:author="Joachim Goedhart" w:date="2020-05-08T13:41:00Z"/>
          <w:rFonts w:ascii="Helvetica" w:eastAsia="Times New Roman" w:hAnsi="Helvetica" w:cs="Times New Roman"/>
          <w:color w:val="24292E"/>
          <w:sz w:val="21"/>
          <w:szCs w:val="21"/>
          <w:lang w:val="en-US"/>
        </w:rPr>
      </w:pPr>
      <w:ins w:id="164" w:author="Joachim Goedhart" w:date="2020-05-08T13:29:00Z">
        <w:r>
          <w:rPr>
            <w:rFonts w:ascii="Helvetica" w:eastAsia="Times New Roman" w:hAnsi="Helvetica" w:cs="Times New Roman"/>
            <w:color w:val="24292E"/>
            <w:sz w:val="21"/>
            <w:szCs w:val="21"/>
            <w:lang w:val="en-US"/>
          </w:rPr>
          <w:t>Save the result as individual images</w:t>
        </w:r>
      </w:ins>
      <w:ins w:id="165" w:author="Joachim Goedhart" w:date="2020-05-08T13:40:00Z">
        <w:r w:rsidR="00CD3CD0">
          <w:rPr>
            <w:rFonts w:ascii="Helvetica" w:eastAsia="Times New Roman" w:hAnsi="Helvetica" w:cs="Times New Roman"/>
            <w:color w:val="24292E"/>
            <w:sz w:val="21"/>
            <w:szCs w:val="21"/>
            <w:lang w:val="en-US"/>
          </w:rPr>
          <w:t xml:space="preserve"> in a new folder</w:t>
        </w:r>
      </w:ins>
      <w:ins w:id="166" w:author="Joachim Goedhart" w:date="2020-05-08T13:41:00Z">
        <w:r w:rsidR="00CD3CD0">
          <w:rPr>
            <w:rFonts w:ascii="Helvetica" w:eastAsia="Times New Roman" w:hAnsi="Helvetica" w:cs="Times New Roman"/>
            <w:color w:val="24292E"/>
            <w:sz w:val="21"/>
            <w:szCs w:val="21"/>
            <w:lang w:val="en-US"/>
          </w:rPr>
          <w:t xml:space="preserve"> (‘processed’)</w:t>
        </w:r>
      </w:ins>
      <w:ins w:id="167" w:author="Joachim Goedhart" w:date="2020-05-08T13:29:00Z">
        <w:r>
          <w:rPr>
            <w:rFonts w:ascii="Helvetica" w:eastAsia="Times New Roman" w:hAnsi="Helvetica" w:cs="Times New Roman"/>
            <w:color w:val="24292E"/>
            <w:sz w:val="21"/>
            <w:szCs w:val="21"/>
            <w:lang w:val="en-US"/>
          </w:rPr>
          <w:t>, File -&gt; Save as -&gt; Image Sequence</w:t>
        </w:r>
      </w:ins>
      <w:ins w:id="168" w:author="Joachim Goedhart" w:date="2020-05-08T13:42:00Z">
        <w:r w:rsidR="00CD3CD0">
          <w:rPr>
            <w:rFonts w:ascii="Helvetica" w:eastAsia="Times New Roman" w:hAnsi="Helvetica" w:cs="Times New Roman"/>
            <w:color w:val="24292E"/>
            <w:sz w:val="21"/>
            <w:szCs w:val="21"/>
            <w:lang w:val="en-US"/>
          </w:rPr>
          <w:t xml:space="preserve"> (start at 1)</w:t>
        </w:r>
      </w:ins>
      <w:ins w:id="169" w:author="Joachim Goedhart" w:date="2020-05-19T10:17:00Z">
        <w:r w:rsidR="004A4D6E">
          <w:rPr>
            <w:rFonts w:ascii="Helvetica" w:eastAsia="Times New Roman" w:hAnsi="Helvetica" w:cs="Times New Roman"/>
            <w:color w:val="24292E"/>
            <w:sz w:val="21"/>
            <w:szCs w:val="21"/>
            <w:lang w:val="en-US"/>
          </w:rPr>
          <w:t xml:space="preserve"> and use the name ‘</w:t>
        </w:r>
        <w:proofErr w:type="spellStart"/>
        <w:r w:rsidR="004A4D6E">
          <w:rPr>
            <w:rFonts w:ascii="Helvetica" w:eastAsia="Times New Roman" w:hAnsi="Helvetica" w:cs="Times New Roman"/>
            <w:color w:val="24292E"/>
            <w:sz w:val="21"/>
            <w:szCs w:val="21"/>
            <w:lang w:val="en-US"/>
          </w:rPr>
          <w:t>KTR_</w:t>
        </w:r>
      </w:ins>
      <w:ins w:id="170" w:author="Joachim Goedhart" w:date="2020-05-19T10:18:00Z">
        <w:r w:rsidR="004A4D6E">
          <w:rPr>
            <w:rFonts w:ascii="Helvetica" w:eastAsia="Times New Roman" w:hAnsi="Helvetica" w:cs="Times New Roman"/>
            <w:color w:val="24292E"/>
            <w:sz w:val="21"/>
            <w:szCs w:val="21"/>
            <w:lang w:val="en-US"/>
          </w:rPr>
          <w:t>nucleus</w:t>
        </w:r>
      </w:ins>
      <w:proofErr w:type="spellEnd"/>
      <w:ins w:id="171" w:author="Joachim Goedhart" w:date="2020-05-19T14:01:00Z">
        <w:r w:rsidR="0080646A">
          <w:rPr>
            <w:rFonts w:ascii="Helvetica" w:eastAsia="Times New Roman" w:hAnsi="Helvetica" w:cs="Times New Roman"/>
            <w:color w:val="24292E"/>
            <w:sz w:val="21"/>
            <w:szCs w:val="21"/>
            <w:lang w:val="en-US"/>
          </w:rPr>
          <w:t>_</w:t>
        </w:r>
      </w:ins>
      <w:ins w:id="172" w:author="Joachim Goedhart" w:date="2020-05-19T10:18:00Z">
        <w:r w:rsidR="004A4D6E">
          <w:rPr>
            <w:rFonts w:ascii="Helvetica" w:eastAsia="Times New Roman" w:hAnsi="Helvetica" w:cs="Times New Roman"/>
            <w:color w:val="24292E"/>
            <w:sz w:val="21"/>
            <w:szCs w:val="21"/>
            <w:lang w:val="en-US"/>
          </w:rPr>
          <w:t>’</w:t>
        </w:r>
      </w:ins>
    </w:p>
    <w:p w14:paraId="7D2F9286" w14:textId="3AB6734F" w:rsidR="00265624" w:rsidRPr="004E46FE" w:rsidDel="00A96F36" w:rsidRDefault="00CD3CD0">
      <w:pPr>
        <w:numPr>
          <w:ilvl w:val="0"/>
          <w:numId w:val="7"/>
        </w:numPr>
        <w:shd w:val="clear" w:color="auto" w:fill="FFFFFF"/>
        <w:spacing w:before="100" w:beforeAutospacing="1" w:after="100" w:afterAutospacing="1"/>
        <w:rPr>
          <w:del w:id="173" w:author="Joachim Goedhart" w:date="2020-05-08T13:29:00Z"/>
          <w:rFonts w:ascii="Helvetica" w:eastAsia="Times New Roman" w:hAnsi="Helvetica" w:cs="Times New Roman"/>
          <w:color w:val="24292E"/>
          <w:sz w:val="21"/>
          <w:szCs w:val="21"/>
          <w:lang w:val="en-US"/>
        </w:rPr>
      </w:pPr>
      <w:ins w:id="174" w:author="Joachim Goedhart" w:date="2020-05-08T13:41:00Z">
        <w:r>
          <w:rPr>
            <w:rFonts w:ascii="Helvetica" w:eastAsia="Times New Roman" w:hAnsi="Helvetica" w:cs="Times New Roman"/>
            <w:color w:val="24292E"/>
            <w:sz w:val="21"/>
            <w:szCs w:val="21"/>
            <w:lang w:val="en-US"/>
          </w:rPr>
          <w:t xml:space="preserve">The result is 27 </w:t>
        </w:r>
      </w:ins>
      <w:ins w:id="175" w:author="Joachim Goedhart" w:date="2020-05-08T13:43:00Z">
        <w:r>
          <w:rPr>
            <w:rFonts w:ascii="Helvetica" w:eastAsia="Times New Roman" w:hAnsi="Helvetica" w:cs="Times New Roman"/>
            <w:color w:val="24292E"/>
            <w:sz w:val="21"/>
            <w:szCs w:val="21"/>
            <w:lang w:val="en-US"/>
          </w:rPr>
          <w:t xml:space="preserve">sequentially numbered </w:t>
        </w:r>
      </w:ins>
      <w:ins w:id="176" w:author="Joachim Goedhart" w:date="2020-05-08T13:41:00Z">
        <w:r>
          <w:rPr>
            <w:rFonts w:ascii="Helvetica" w:eastAsia="Times New Roman" w:hAnsi="Helvetica" w:cs="Times New Roman"/>
            <w:color w:val="24292E"/>
            <w:sz w:val="21"/>
            <w:szCs w:val="21"/>
            <w:lang w:val="en-US"/>
          </w:rPr>
          <w:t>TIF images</w:t>
        </w:r>
      </w:ins>
      <w:ins w:id="177" w:author="Joachim Goedhart" w:date="2020-05-08T13:43:00Z">
        <w:r>
          <w:rPr>
            <w:rFonts w:ascii="Helvetica" w:eastAsia="Times New Roman" w:hAnsi="Helvetica" w:cs="Times New Roman"/>
            <w:color w:val="24292E"/>
            <w:sz w:val="21"/>
            <w:szCs w:val="21"/>
            <w:lang w:val="en-US"/>
          </w:rPr>
          <w:t xml:space="preserve">, starting at </w:t>
        </w:r>
        <w:r w:rsidRPr="00CD3CD0">
          <w:rPr>
            <w:rFonts w:ascii="Helvetica" w:eastAsia="Times New Roman" w:hAnsi="Helvetica" w:cs="Times New Roman"/>
            <w:color w:val="24292E"/>
            <w:sz w:val="21"/>
            <w:szCs w:val="21"/>
            <w:lang w:val="en-US"/>
          </w:rPr>
          <w:t>KTR_</w:t>
        </w:r>
      </w:ins>
      <w:ins w:id="178" w:author="Joachim Goedhart" w:date="2020-05-19T10:21:00Z">
        <w:r w:rsidR="004A4D6E">
          <w:rPr>
            <w:rFonts w:ascii="Helvetica" w:eastAsia="Times New Roman" w:hAnsi="Helvetica" w:cs="Times New Roman"/>
            <w:color w:val="24292E"/>
            <w:sz w:val="21"/>
            <w:szCs w:val="21"/>
            <w:lang w:val="en-US"/>
          </w:rPr>
          <w:t>nucleus</w:t>
        </w:r>
      </w:ins>
      <w:ins w:id="179" w:author="Joachim Goedhart" w:date="2020-05-19T14:01:00Z">
        <w:r w:rsidR="0080646A">
          <w:rPr>
            <w:rFonts w:ascii="Helvetica" w:eastAsia="Times New Roman" w:hAnsi="Helvetica" w:cs="Times New Roman"/>
            <w:color w:val="24292E"/>
            <w:sz w:val="21"/>
            <w:szCs w:val="21"/>
            <w:lang w:val="en-US"/>
          </w:rPr>
          <w:t>_</w:t>
        </w:r>
      </w:ins>
      <w:ins w:id="180" w:author="Joachim Goedhart" w:date="2020-05-19T10:21:00Z">
        <w:r w:rsidR="004A4D6E">
          <w:rPr>
            <w:rFonts w:ascii="Helvetica" w:eastAsia="Times New Roman" w:hAnsi="Helvetica" w:cs="Times New Roman"/>
            <w:color w:val="24292E"/>
            <w:sz w:val="21"/>
            <w:szCs w:val="21"/>
            <w:lang w:val="en-US"/>
          </w:rPr>
          <w:t>0001</w:t>
        </w:r>
      </w:ins>
      <w:ins w:id="181" w:author="Joachim Goedhart" w:date="2020-05-08T13:43:00Z">
        <w:r w:rsidRPr="00CD3CD0">
          <w:rPr>
            <w:rFonts w:ascii="Helvetica" w:eastAsia="Times New Roman" w:hAnsi="Helvetica" w:cs="Times New Roman"/>
            <w:color w:val="24292E"/>
            <w:sz w:val="21"/>
            <w:szCs w:val="21"/>
            <w:lang w:val="en-US"/>
          </w:rPr>
          <w:t>.tif</w:t>
        </w:r>
      </w:ins>
      <w:del w:id="182" w:author="Joachim Goedhart" w:date="2020-05-08T13:28:00Z">
        <w:r w:rsidR="00CF1038" w:rsidRPr="004E46FE" w:rsidDel="00A96F36">
          <w:rPr>
            <w:rFonts w:ascii="Helvetica" w:eastAsia="Times New Roman" w:hAnsi="Helvetica" w:cs="Times New Roman"/>
            <w:color w:val="24292E"/>
            <w:sz w:val="21"/>
            <w:szCs w:val="21"/>
            <w:lang w:val="en-US"/>
          </w:rPr>
          <w:delText>)</w:delText>
        </w:r>
      </w:del>
      <w:del w:id="183" w:author="Joachim Goedhart" w:date="2020-05-08T13:29:00Z">
        <w:r w:rsidR="00CF1038" w:rsidRPr="004E46FE" w:rsidDel="00A96F36">
          <w:rPr>
            <w:rFonts w:ascii="Helvetica" w:eastAsia="Times New Roman" w:hAnsi="Helvetica" w:cs="Times New Roman"/>
            <w:color w:val="24292E"/>
            <w:sz w:val="21"/>
            <w:szCs w:val="21"/>
            <w:lang w:val="en-US"/>
          </w:rPr>
          <w:delText>.</w:delText>
        </w:r>
        <w:r w:rsidR="008979B3" w:rsidRPr="004E46FE" w:rsidDel="00A96F36">
          <w:rPr>
            <w:rFonts w:ascii="Helvetica" w:eastAsia="Times New Roman" w:hAnsi="Helvetica" w:cs="Times New Roman"/>
            <w:color w:val="24292E"/>
            <w:sz w:val="21"/>
            <w:szCs w:val="21"/>
            <w:lang w:val="en-US"/>
          </w:rPr>
          <w:delText xml:space="preserve"> In this case, we subtract 300 counts.</w:delText>
        </w:r>
      </w:del>
    </w:p>
    <w:p w14:paraId="03922B06" w14:textId="77777777" w:rsidR="00CD3CD0" w:rsidRDefault="00CD3CD0" w:rsidP="00CD3CD0">
      <w:pPr>
        <w:shd w:val="clear" w:color="auto" w:fill="FFFFFF"/>
        <w:spacing w:before="100" w:beforeAutospacing="1" w:after="100" w:afterAutospacing="1"/>
        <w:rPr>
          <w:ins w:id="184" w:author="Joachim Goedhart" w:date="2020-05-08T13:41:00Z"/>
          <w:rFonts w:ascii="Helvetica" w:eastAsia="Times New Roman" w:hAnsi="Helvetica" w:cs="Times New Roman"/>
          <w:color w:val="24292E"/>
          <w:sz w:val="21"/>
          <w:szCs w:val="21"/>
          <w:lang w:val="en-US"/>
        </w:rPr>
      </w:pPr>
    </w:p>
    <w:p w14:paraId="79298802" w14:textId="2B0586D7" w:rsidR="00265624" w:rsidRPr="00BD562C" w:rsidDel="00CD3CD0" w:rsidRDefault="00C7502E">
      <w:pPr>
        <w:shd w:val="clear" w:color="auto" w:fill="FFFFFF"/>
        <w:spacing w:before="100" w:beforeAutospacing="1" w:after="100" w:afterAutospacing="1"/>
        <w:rPr>
          <w:del w:id="185" w:author="Joachim Goedhart" w:date="2020-05-08T13:41:00Z"/>
          <w:rFonts w:ascii="Helvetica" w:eastAsia="Times New Roman" w:hAnsi="Helvetica" w:cs="Times New Roman"/>
          <w:b/>
          <w:bCs/>
          <w:color w:val="24292E"/>
          <w:lang w:val="en-US"/>
          <w:rPrChange w:id="186" w:author="Joachim Goedhart" w:date="2020-05-08T13:57:00Z">
            <w:rPr>
              <w:del w:id="187" w:author="Joachim Goedhart" w:date="2020-05-08T13:41:00Z"/>
              <w:rFonts w:ascii="Helvetica" w:eastAsia="Times New Roman" w:hAnsi="Helvetica" w:cs="Times New Roman"/>
              <w:color w:val="24292E"/>
              <w:sz w:val="21"/>
              <w:szCs w:val="21"/>
              <w:lang w:val="en-US"/>
            </w:rPr>
          </w:rPrChange>
        </w:rPr>
        <w:pPrChange w:id="188" w:author="Joachim Goedhart" w:date="2020-05-08T13:41:00Z">
          <w:pPr>
            <w:numPr>
              <w:numId w:val="7"/>
            </w:numPr>
            <w:shd w:val="clear" w:color="auto" w:fill="FFFFFF"/>
            <w:tabs>
              <w:tab w:val="num" w:pos="720"/>
            </w:tabs>
            <w:spacing w:before="100" w:beforeAutospacing="1" w:after="100" w:afterAutospacing="1"/>
            <w:ind w:left="720" w:hanging="360"/>
          </w:pPr>
        </w:pPrChange>
      </w:pPr>
      <w:del w:id="189" w:author="Joachim Goedhart" w:date="2020-05-08T13:41:00Z">
        <w:r w:rsidRPr="00BD562C" w:rsidDel="00CD3CD0">
          <w:rPr>
            <w:rFonts w:ascii="Helvetica" w:eastAsia="Times New Roman" w:hAnsi="Helvetica" w:cs="Times New Roman"/>
            <w:b/>
            <w:bCs/>
            <w:color w:val="24292E"/>
            <w:lang w:val="en-US"/>
            <w:rPrChange w:id="190" w:author="Joachim Goedhart" w:date="2020-05-08T13:57:00Z">
              <w:rPr>
                <w:rFonts w:ascii="Helvetica" w:eastAsia="Times New Roman" w:hAnsi="Helvetica" w:cs="Times New Roman"/>
                <w:color w:val="24292E"/>
                <w:sz w:val="21"/>
                <w:szCs w:val="21"/>
                <w:lang w:val="en-US"/>
              </w:rPr>
            </w:rPrChange>
          </w:rPr>
          <w:delText xml:space="preserve">Finally, we save the processed nuclear images </w:delText>
        </w:r>
        <w:r w:rsidR="005359EE" w:rsidRPr="00BD562C" w:rsidDel="00CD3CD0">
          <w:rPr>
            <w:rFonts w:ascii="Helvetica" w:eastAsia="Times New Roman" w:hAnsi="Helvetica" w:cs="Times New Roman"/>
            <w:b/>
            <w:bCs/>
            <w:color w:val="24292E"/>
            <w:lang w:val="en-US"/>
            <w:rPrChange w:id="191" w:author="Joachim Goedhart" w:date="2020-05-08T13:57:00Z">
              <w:rPr>
                <w:rFonts w:ascii="Helvetica" w:eastAsia="Times New Roman" w:hAnsi="Helvetica" w:cs="Times New Roman"/>
                <w:color w:val="24292E"/>
                <w:sz w:val="21"/>
                <w:szCs w:val="21"/>
                <w:lang w:val="en-US"/>
              </w:rPr>
            </w:rPrChange>
          </w:rPr>
          <w:delText xml:space="preserve">as an image sequence </w:delText>
        </w:r>
        <w:r w:rsidRPr="00BD562C" w:rsidDel="00CD3CD0">
          <w:rPr>
            <w:rFonts w:ascii="Helvetica" w:eastAsia="Times New Roman" w:hAnsi="Helvetica" w:cs="Times New Roman"/>
            <w:b/>
            <w:bCs/>
            <w:color w:val="24292E"/>
            <w:lang w:val="en-US"/>
            <w:rPrChange w:id="192" w:author="Joachim Goedhart" w:date="2020-05-08T13:57:00Z">
              <w:rPr>
                <w:rFonts w:ascii="Helvetica" w:eastAsia="Times New Roman" w:hAnsi="Helvetica" w:cs="Times New Roman"/>
                <w:color w:val="24292E"/>
                <w:sz w:val="21"/>
                <w:szCs w:val="21"/>
                <w:lang w:val="en-US"/>
              </w:rPr>
            </w:rPrChange>
          </w:rPr>
          <w:delText>with the name "backsubSc</w:delText>
        </w:r>
        <w:r w:rsidR="005359EE" w:rsidRPr="00BD562C" w:rsidDel="00CD3CD0">
          <w:rPr>
            <w:rFonts w:ascii="Helvetica" w:eastAsia="Times New Roman" w:hAnsi="Helvetica" w:cs="Times New Roman"/>
            <w:b/>
            <w:bCs/>
            <w:color w:val="24292E"/>
            <w:lang w:val="en-US"/>
            <w:rPrChange w:id="193" w:author="Joachim Goedhart" w:date="2020-05-08T13:57:00Z">
              <w:rPr>
                <w:rFonts w:ascii="Helvetica" w:eastAsia="Times New Roman" w:hAnsi="Helvetica" w:cs="Times New Roman"/>
                <w:color w:val="24292E"/>
                <w:sz w:val="21"/>
                <w:szCs w:val="21"/>
                <w:lang w:val="en-US"/>
              </w:rPr>
            </w:rPrChange>
          </w:rPr>
          <w:delText>_</w:delText>
        </w:r>
        <w:r w:rsidRPr="00BD562C" w:rsidDel="00CD3CD0">
          <w:rPr>
            <w:rFonts w:ascii="Helvetica" w:eastAsia="Times New Roman" w:hAnsi="Helvetica" w:cs="Times New Roman"/>
            <w:b/>
            <w:bCs/>
            <w:color w:val="24292E"/>
            <w:lang w:val="en-US"/>
            <w:rPrChange w:id="194" w:author="Joachim Goedhart" w:date="2020-05-08T13:57:00Z">
              <w:rPr>
                <w:rFonts w:ascii="Helvetica" w:eastAsia="Times New Roman" w:hAnsi="Helvetica" w:cs="Times New Roman"/>
                <w:color w:val="24292E"/>
                <w:sz w:val="21"/>
                <w:szCs w:val="21"/>
                <w:lang w:val="en-US"/>
              </w:rPr>
            </w:rPrChange>
          </w:rPr>
          <w:delText>"</w:delText>
        </w:r>
        <w:r w:rsidR="005359EE" w:rsidRPr="00BD562C" w:rsidDel="00CD3CD0">
          <w:rPr>
            <w:rFonts w:ascii="Helvetica" w:eastAsia="Times New Roman" w:hAnsi="Helvetica" w:cs="Times New Roman"/>
            <w:b/>
            <w:bCs/>
            <w:color w:val="24292E"/>
            <w:lang w:val="en-US"/>
            <w:rPrChange w:id="195" w:author="Joachim Goedhart" w:date="2020-05-08T13:57:00Z">
              <w:rPr>
                <w:rFonts w:ascii="Helvetica" w:eastAsia="Times New Roman" w:hAnsi="Helvetica" w:cs="Times New Roman"/>
                <w:color w:val="24292E"/>
                <w:sz w:val="21"/>
                <w:szCs w:val="21"/>
                <w:lang w:val="en-US"/>
              </w:rPr>
            </w:rPrChange>
          </w:rPr>
          <w:delText xml:space="preserve"> to start at 1, </w:delText>
        </w:r>
        <w:r w:rsidRPr="00BD562C" w:rsidDel="00CD3CD0">
          <w:rPr>
            <w:rFonts w:ascii="Helvetica" w:eastAsia="Times New Roman" w:hAnsi="Helvetica" w:cs="Times New Roman"/>
            <w:b/>
            <w:bCs/>
            <w:color w:val="24292E"/>
            <w:lang w:val="en-US"/>
            <w:rPrChange w:id="196" w:author="Joachim Goedhart" w:date="2020-05-08T13:57:00Z">
              <w:rPr>
                <w:rFonts w:ascii="Helvetica" w:eastAsia="Times New Roman" w:hAnsi="Helvetica" w:cs="Times New Roman"/>
                <w:color w:val="24292E"/>
                <w:sz w:val="21"/>
                <w:szCs w:val="21"/>
                <w:lang w:val="en-US"/>
              </w:rPr>
            </w:rPrChange>
          </w:rPr>
          <w:delText>in order to distinguish them from the original images</w:delText>
        </w:r>
        <w:r w:rsidR="002F65C3" w:rsidRPr="00BD562C" w:rsidDel="00CD3CD0">
          <w:rPr>
            <w:rFonts w:ascii="Helvetica" w:eastAsia="Times New Roman" w:hAnsi="Helvetica" w:cs="Times New Roman"/>
            <w:b/>
            <w:bCs/>
            <w:color w:val="24292E"/>
            <w:lang w:val="en-US"/>
            <w:rPrChange w:id="197" w:author="Joachim Goedhart" w:date="2020-05-08T13:57:00Z">
              <w:rPr>
                <w:rFonts w:ascii="Helvetica" w:eastAsia="Times New Roman" w:hAnsi="Helvetica" w:cs="Times New Roman"/>
                <w:color w:val="24292E"/>
                <w:sz w:val="21"/>
                <w:szCs w:val="21"/>
                <w:lang w:val="en-US"/>
              </w:rPr>
            </w:rPrChange>
          </w:rPr>
          <w:delText xml:space="preserve"> from the folder</w:delText>
        </w:r>
        <w:r w:rsidRPr="00BD562C" w:rsidDel="00CD3CD0">
          <w:rPr>
            <w:rFonts w:ascii="Helvetica" w:eastAsia="Times New Roman" w:hAnsi="Helvetica" w:cs="Times New Roman"/>
            <w:b/>
            <w:bCs/>
            <w:color w:val="24292E"/>
            <w:lang w:val="en-US"/>
            <w:rPrChange w:id="198" w:author="Joachim Goedhart" w:date="2020-05-08T13:57:00Z">
              <w:rPr>
                <w:rFonts w:ascii="Helvetica" w:eastAsia="Times New Roman" w:hAnsi="Helvetica" w:cs="Times New Roman"/>
                <w:color w:val="24292E"/>
                <w:sz w:val="21"/>
                <w:szCs w:val="21"/>
                <w:lang w:val="en-US"/>
              </w:rPr>
            </w:rPrChange>
          </w:rPr>
          <w:delText>.</w:delText>
        </w:r>
      </w:del>
    </w:p>
    <w:p w14:paraId="3147FBBF" w14:textId="778B3A3E" w:rsidR="00C7502E" w:rsidRPr="00C7502E" w:rsidRDefault="00265624">
      <w:pPr>
        <w:shd w:val="clear" w:color="auto" w:fill="FFFFFF"/>
        <w:spacing w:before="100" w:beforeAutospacing="1" w:after="100" w:afterAutospacing="1"/>
        <w:rPr>
          <w:rFonts w:ascii="Helvetica" w:eastAsia="Times New Roman" w:hAnsi="Helvetica" w:cs="Times New Roman"/>
          <w:b/>
          <w:bCs/>
          <w:color w:val="24292E"/>
          <w:lang w:val="en-US"/>
        </w:rPr>
        <w:pPrChange w:id="199" w:author="Joachim Goedhart" w:date="2020-05-08T13:41:00Z">
          <w:pPr>
            <w:shd w:val="clear" w:color="auto" w:fill="FFFFFF"/>
            <w:outlineLvl w:val="3"/>
          </w:pPr>
        </w:pPrChange>
      </w:pPr>
      <w:del w:id="200" w:author="Joachim Goedhart" w:date="2020-05-08T13:56:00Z">
        <w:r w:rsidRPr="00B67878" w:rsidDel="00BD562C">
          <w:rPr>
            <w:rFonts w:ascii="Helvetica" w:eastAsia="Times New Roman" w:hAnsi="Helvetica" w:cs="Times New Roman"/>
            <w:b/>
            <w:bCs/>
            <w:color w:val="24292E"/>
            <w:lang w:val="en-US"/>
          </w:rPr>
          <w:delText>Image processing</w:delText>
        </w:r>
        <w:r w:rsidDel="00BD562C">
          <w:rPr>
            <w:rFonts w:ascii="Helvetica" w:eastAsia="Times New Roman" w:hAnsi="Helvetica" w:cs="Times New Roman"/>
            <w:b/>
            <w:bCs/>
            <w:color w:val="24292E"/>
            <w:lang w:val="en-US"/>
          </w:rPr>
          <w:delText xml:space="preserve"> </w:delText>
        </w:r>
      </w:del>
      <w:ins w:id="201" w:author="Joachim Goedhart" w:date="2020-05-08T13:56:00Z">
        <w:r w:rsidR="00BD562C" w:rsidRPr="00BD562C">
          <w:rPr>
            <w:rFonts w:ascii="Helvetica" w:eastAsia="Times New Roman" w:hAnsi="Helvetica" w:cs="Times New Roman"/>
            <w:b/>
            <w:bCs/>
            <w:color w:val="24292E"/>
            <w:lang w:val="en-US"/>
            <w:rPrChange w:id="202" w:author="Joachim Goedhart" w:date="2020-05-08T13:57:00Z">
              <w:rPr>
                <w:rFonts w:ascii="Helvetica" w:eastAsia="Times New Roman" w:hAnsi="Helvetica" w:cs="Times New Roman"/>
                <w:color w:val="24292E"/>
                <w:sz w:val="21"/>
                <w:szCs w:val="21"/>
                <w:lang w:val="en-US"/>
              </w:rPr>
            </w:rPrChange>
          </w:rPr>
          <w:t>Noise reduction</w:t>
        </w:r>
        <w:r w:rsidR="00BD562C">
          <w:rPr>
            <w:rFonts w:ascii="Helvetica" w:eastAsia="Times New Roman" w:hAnsi="Helvetica" w:cs="Times New Roman"/>
            <w:b/>
            <w:bCs/>
            <w:color w:val="24292E"/>
            <w:lang w:val="en-US"/>
          </w:rPr>
          <w:t xml:space="preserve"> </w:t>
        </w:r>
      </w:ins>
      <w:del w:id="203" w:author="Joachim Goedhart" w:date="2020-05-19T13:51:00Z">
        <w:r w:rsidDel="00083AA4">
          <w:rPr>
            <w:rFonts w:ascii="Helvetica" w:eastAsia="Times New Roman" w:hAnsi="Helvetica" w:cs="Times New Roman"/>
            <w:b/>
            <w:bCs/>
            <w:color w:val="24292E"/>
            <w:lang w:val="en-US"/>
          </w:rPr>
          <w:delText xml:space="preserve">for </w:delText>
        </w:r>
      </w:del>
      <w:ins w:id="204" w:author="Joachim Goedhart" w:date="2020-05-19T13:51:00Z">
        <w:r w:rsidR="00083AA4">
          <w:rPr>
            <w:rFonts w:ascii="Helvetica" w:eastAsia="Times New Roman" w:hAnsi="Helvetica" w:cs="Times New Roman"/>
            <w:b/>
            <w:bCs/>
            <w:color w:val="24292E"/>
            <w:lang w:val="en-US"/>
          </w:rPr>
          <w:t xml:space="preserve">and </w:t>
        </w:r>
      </w:ins>
      <w:del w:id="205" w:author="Joachim Goedhart" w:date="2020-05-08T13:57:00Z">
        <w:r w:rsidR="00C7502E" w:rsidDel="00BD562C">
          <w:rPr>
            <w:rFonts w:ascii="Helvetica" w:eastAsia="Times New Roman" w:hAnsi="Helvetica" w:cs="Times New Roman"/>
            <w:b/>
            <w:bCs/>
            <w:color w:val="24292E"/>
            <w:lang w:val="en-US"/>
          </w:rPr>
          <w:delText>cellular</w:delText>
        </w:r>
        <w:r w:rsidDel="00BD562C">
          <w:rPr>
            <w:rFonts w:ascii="Helvetica" w:eastAsia="Times New Roman" w:hAnsi="Helvetica" w:cs="Times New Roman"/>
            <w:b/>
            <w:bCs/>
            <w:color w:val="24292E"/>
            <w:lang w:val="en-US"/>
          </w:rPr>
          <w:delText xml:space="preserve"> </w:delText>
        </w:r>
      </w:del>
      <w:ins w:id="206" w:author="Joachim Goedhart" w:date="2020-05-08T13:57:00Z">
        <w:r w:rsidR="00BD562C">
          <w:rPr>
            <w:rFonts w:ascii="Helvetica" w:eastAsia="Times New Roman" w:hAnsi="Helvetica" w:cs="Times New Roman"/>
            <w:b/>
            <w:bCs/>
            <w:color w:val="24292E"/>
            <w:lang w:val="en-US"/>
          </w:rPr>
          <w:t xml:space="preserve">cell </w:t>
        </w:r>
      </w:ins>
      <w:r>
        <w:rPr>
          <w:rFonts w:ascii="Helvetica" w:eastAsia="Times New Roman" w:hAnsi="Helvetica" w:cs="Times New Roman"/>
          <w:b/>
          <w:bCs/>
          <w:color w:val="24292E"/>
          <w:lang w:val="en-US"/>
        </w:rPr>
        <w:t>segmentation</w:t>
      </w:r>
    </w:p>
    <w:p w14:paraId="5E2F1884" w14:textId="5C357EFB" w:rsidR="00C7502E" w:rsidRDefault="0054765E">
      <w:pPr>
        <w:shd w:val="clear" w:color="auto" w:fill="FFFFFF"/>
        <w:spacing w:before="100" w:beforeAutospacing="1" w:after="100" w:afterAutospacing="1"/>
        <w:rPr>
          <w:ins w:id="207" w:author="Joachim Goedhart" w:date="2020-05-08T13:57:00Z"/>
          <w:rFonts w:ascii="Helvetica" w:eastAsia="Times New Roman" w:hAnsi="Helvetica" w:cs="Times New Roman"/>
          <w:color w:val="24292E"/>
          <w:sz w:val="21"/>
          <w:szCs w:val="21"/>
          <w:lang w:val="en-US"/>
        </w:rPr>
        <w:pPrChange w:id="208" w:author="Joachim Goedhart" w:date="2020-05-08T13:58:00Z">
          <w:pPr>
            <w:numPr>
              <w:numId w:val="7"/>
            </w:numPr>
            <w:shd w:val="clear" w:color="auto" w:fill="FFFFFF"/>
            <w:tabs>
              <w:tab w:val="num" w:pos="720"/>
            </w:tabs>
            <w:spacing w:before="100" w:beforeAutospacing="1" w:after="100" w:afterAutospacing="1"/>
            <w:ind w:left="720" w:hanging="360"/>
          </w:pPr>
        </w:pPrChange>
      </w:pPr>
      <w:r>
        <w:rPr>
          <w:rFonts w:ascii="Helvetica" w:eastAsia="Times New Roman" w:hAnsi="Helvetica" w:cs="Times New Roman"/>
          <w:color w:val="24292E"/>
          <w:sz w:val="21"/>
          <w:szCs w:val="21"/>
          <w:lang w:val="en-US"/>
        </w:rPr>
        <w:t xml:space="preserve">To </w:t>
      </w:r>
      <w:r w:rsidR="00F746D9">
        <w:rPr>
          <w:rFonts w:ascii="Helvetica" w:eastAsia="Times New Roman" w:hAnsi="Helvetica" w:cs="Times New Roman"/>
          <w:color w:val="24292E"/>
          <w:sz w:val="21"/>
          <w:szCs w:val="21"/>
          <w:lang w:val="en-US"/>
        </w:rPr>
        <w:t xml:space="preserve">determine the ROIs for the </w:t>
      </w:r>
      <w:del w:id="209" w:author="Joachim Goedhart" w:date="2020-05-08T13:59:00Z">
        <w:r w:rsidR="00F746D9" w:rsidDel="00BD562C">
          <w:rPr>
            <w:rFonts w:ascii="Helvetica" w:eastAsia="Times New Roman" w:hAnsi="Helvetica" w:cs="Times New Roman"/>
            <w:color w:val="24292E"/>
            <w:sz w:val="21"/>
            <w:szCs w:val="21"/>
            <w:lang w:val="en-US"/>
          </w:rPr>
          <w:delText xml:space="preserve">single </w:delText>
        </w:r>
      </w:del>
      <w:ins w:id="210" w:author="Joachim Goedhart" w:date="2020-05-08T13:59:00Z">
        <w:r w:rsidR="00BD562C">
          <w:rPr>
            <w:rFonts w:ascii="Helvetica" w:eastAsia="Times New Roman" w:hAnsi="Helvetica" w:cs="Times New Roman"/>
            <w:color w:val="24292E"/>
            <w:sz w:val="21"/>
            <w:szCs w:val="21"/>
            <w:lang w:val="en-US"/>
          </w:rPr>
          <w:t>cell body</w:t>
        </w:r>
      </w:ins>
      <w:del w:id="211" w:author="Joachim Goedhart" w:date="2020-05-08T13:59:00Z">
        <w:r w:rsidR="00F746D9" w:rsidDel="00BD562C">
          <w:rPr>
            <w:rFonts w:ascii="Helvetica" w:eastAsia="Times New Roman" w:hAnsi="Helvetica" w:cs="Times New Roman"/>
            <w:color w:val="24292E"/>
            <w:sz w:val="21"/>
            <w:szCs w:val="21"/>
            <w:lang w:val="en-US"/>
          </w:rPr>
          <w:delText>cells</w:delText>
        </w:r>
      </w:del>
      <w:r w:rsidR="00F746D9">
        <w:rPr>
          <w:rFonts w:ascii="Helvetica" w:eastAsia="Times New Roman" w:hAnsi="Helvetica" w:cs="Times New Roman"/>
          <w:color w:val="24292E"/>
          <w:sz w:val="21"/>
          <w:szCs w:val="21"/>
          <w:lang w:val="en-US"/>
        </w:rPr>
        <w:t xml:space="preserve">, we </w:t>
      </w:r>
      <w:r w:rsidR="005A6186">
        <w:rPr>
          <w:rFonts w:ascii="Helvetica" w:eastAsia="Times New Roman" w:hAnsi="Helvetica" w:cs="Times New Roman"/>
          <w:color w:val="24292E"/>
          <w:sz w:val="21"/>
          <w:szCs w:val="21"/>
          <w:lang w:val="en-US"/>
        </w:rPr>
        <w:t xml:space="preserve">use </w:t>
      </w:r>
      <w:r w:rsidR="00F746D9">
        <w:rPr>
          <w:rFonts w:ascii="Helvetica" w:eastAsia="Times New Roman" w:hAnsi="Helvetica" w:cs="Times New Roman"/>
          <w:color w:val="24292E"/>
          <w:sz w:val="21"/>
          <w:szCs w:val="21"/>
          <w:lang w:val="en-US"/>
        </w:rPr>
        <w:t xml:space="preserve">the </w:t>
      </w:r>
      <w:del w:id="212" w:author="Joachim Goedhart" w:date="2020-05-08T13:45:00Z">
        <w:r w:rsidR="00F746D9" w:rsidDel="00CD3CD0">
          <w:rPr>
            <w:rFonts w:ascii="Helvetica" w:eastAsia="Times New Roman" w:hAnsi="Helvetica" w:cs="Times New Roman"/>
            <w:color w:val="24292E"/>
            <w:sz w:val="21"/>
            <w:szCs w:val="21"/>
            <w:lang w:val="en-US"/>
          </w:rPr>
          <w:delText xml:space="preserve">mNG </w:delText>
        </w:r>
      </w:del>
      <w:ins w:id="213" w:author="Joachim Goedhart" w:date="2020-05-08T13:45:00Z">
        <w:r w:rsidR="00CD3CD0">
          <w:rPr>
            <w:rFonts w:ascii="Helvetica" w:eastAsia="Times New Roman" w:hAnsi="Helvetica" w:cs="Times New Roman"/>
            <w:color w:val="24292E"/>
            <w:sz w:val="21"/>
            <w:szCs w:val="21"/>
            <w:lang w:val="en-US"/>
          </w:rPr>
          <w:t>data from the green channel, because</w:t>
        </w:r>
      </w:ins>
      <w:del w:id="214" w:author="Joachim Goedhart" w:date="2020-05-08T13:45:00Z">
        <w:r w:rsidR="00F746D9" w:rsidDel="00CD3CD0">
          <w:rPr>
            <w:rFonts w:ascii="Helvetica" w:eastAsia="Times New Roman" w:hAnsi="Helvetica" w:cs="Times New Roman"/>
            <w:color w:val="24292E"/>
            <w:sz w:val="21"/>
            <w:szCs w:val="21"/>
            <w:lang w:val="en-US"/>
          </w:rPr>
          <w:delText>images</w:delText>
        </w:r>
        <w:r w:rsidR="005A6186" w:rsidDel="00CD3CD0">
          <w:rPr>
            <w:rFonts w:ascii="Helvetica" w:eastAsia="Times New Roman" w:hAnsi="Helvetica" w:cs="Times New Roman"/>
            <w:color w:val="24292E"/>
            <w:sz w:val="21"/>
            <w:szCs w:val="21"/>
            <w:lang w:val="en-US"/>
          </w:rPr>
          <w:delText xml:space="preserve"> because </w:delText>
        </w:r>
      </w:del>
      <w:del w:id="215" w:author="Joachim Goedhart" w:date="2020-05-08T13:59:00Z">
        <w:r w:rsidR="005A6186" w:rsidDel="00BD562C">
          <w:rPr>
            <w:rFonts w:ascii="Helvetica" w:eastAsia="Times New Roman" w:hAnsi="Helvetica" w:cs="Times New Roman"/>
            <w:color w:val="24292E"/>
            <w:sz w:val="21"/>
            <w:szCs w:val="21"/>
            <w:lang w:val="en-US"/>
          </w:rPr>
          <w:delText>the</w:delText>
        </w:r>
      </w:del>
      <w:r w:rsidR="005A6186">
        <w:rPr>
          <w:rFonts w:ascii="Helvetica" w:eastAsia="Times New Roman" w:hAnsi="Helvetica" w:cs="Times New Roman"/>
          <w:color w:val="24292E"/>
          <w:sz w:val="21"/>
          <w:szCs w:val="21"/>
          <w:lang w:val="en-US"/>
        </w:rPr>
        <w:t xml:space="preserve"> whole cells can be clearly distinguished from the background</w:t>
      </w:r>
      <w:del w:id="216" w:author="Joachim Goedhart" w:date="2020-05-08T13:59:00Z">
        <w:r w:rsidR="005A6186" w:rsidDel="00DC3643">
          <w:rPr>
            <w:rFonts w:ascii="Helvetica" w:eastAsia="Times New Roman" w:hAnsi="Helvetica" w:cs="Times New Roman"/>
            <w:color w:val="24292E"/>
            <w:sz w:val="21"/>
            <w:szCs w:val="21"/>
            <w:lang w:val="en-US"/>
          </w:rPr>
          <w:delText>, which has practically no counts</w:delText>
        </w:r>
      </w:del>
      <w:r w:rsidR="005A6186">
        <w:rPr>
          <w:rFonts w:ascii="Helvetica" w:eastAsia="Times New Roman" w:hAnsi="Helvetica" w:cs="Times New Roman"/>
          <w:color w:val="24292E"/>
          <w:sz w:val="21"/>
          <w:szCs w:val="21"/>
          <w:lang w:val="en-US"/>
        </w:rPr>
        <w:t>.</w:t>
      </w:r>
    </w:p>
    <w:p w14:paraId="2946C987" w14:textId="0B52C7DC" w:rsidR="00BD562C" w:rsidRDefault="00BD562C" w:rsidP="00E336A4">
      <w:pPr>
        <w:numPr>
          <w:ilvl w:val="0"/>
          <w:numId w:val="7"/>
        </w:numPr>
        <w:shd w:val="clear" w:color="auto" w:fill="FFFFFF"/>
        <w:spacing w:before="100" w:beforeAutospacing="1" w:after="100" w:afterAutospacing="1"/>
        <w:rPr>
          <w:rFonts w:ascii="Helvetica" w:eastAsia="Times New Roman" w:hAnsi="Helvetica" w:cs="Times New Roman"/>
          <w:color w:val="24292E"/>
          <w:sz w:val="21"/>
          <w:szCs w:val="21"/>
          <w:lang w:val="en-US"/>
        </w:rPr>
      </w:pPr>
      <w:ins w:id="217" w:author="Joachim Goedhart" w:date="2020-05-08T13:57:00Z">
        <w:r w:rsidRPr="00651D12">
          <w:rPr>
            <w:rFonts w:ascii="Helvetica" w:eastAsia="Times New Roman" w:hAnsi="Helvetica" w:cs="Times New Roman"/>
            <w:color w:val="24292E"/>
            <w:sz w:val="21"/>
            <w:szCs w:val="21"/>
            <w:lang w:val="en-US"/>
          </w:rPr>
          <w:t xml:space="preserve">Open the data for the </w:t>
        </w:r>
      </w:ins>
      <w:ins w:id="218" w:author="Joachim Goedhart" w:date="2020-05-08T13:58:00Z">
        <w:r>
          <w:rPr>
            <w:rFonts w:ascii="Helvetica" w:eastAsia="Times New Roman" w:hAnsi="Helvetica" w:cs="Times New Roman"/>
            <w:color w:val="24292E"/>
            <w:sz w:val="21"/>
            <w:szCs w:val="21"/>
            <w:lang w:val="en-US"/>
          </w:rPr>
          <w:t>green</w:t>
        </w:r>
      </w:ins>
      <w:ins w:id="219" w:author="Joachim Goedhart" w:date="2020-05-08T13:57:00Z">
        <w:r w:rsidRPr="00651D12">
          <w:rPr>
            <w:rFonts w:ascii="Helvetica" w:eastAsia="Times New Roman" w:hAnsi="Helvetica" w:cs="Times New Roman"/>
            <w:color w:val="24292E"/>
            <w:sz w:val="21"/>
            <w:szCs w:val="21"/>
            <w:lang w:val="en-US"/>
          </w:rPr>
          <w:t xml:space="preserve"> channe</w:t>
        </w:r>
        <w:r>
          <w:rPr>
            <w:rFonts w:ascii="Helvetica" w:eastAsia="Times New Roman" w:hAnsi="Helvetica" w:cs="Times New Roman"/>
            <w:color w:val="24292E"/>
            <w:sz w:val="21"/>
            <w:szCs w:val="21"/>
            <w:lang w:val="en-US"/>
          </w:rPr>
          <w:t>l</w:t>
        </w:r>
      </w:ins>
      <w:ins w:id="220" w:author="Joachim Goedhart" w:date="2020-05-19T09:47:00Z">
        <w:r w:rsidR="00303D18">
          <w:rPr>
            <w:rFonts w:ascii="Helvetica" w:eastAsia="Times New Roman" w:hAnsi="Helvetica" w:cs="Times New Roman"/>
            <w:color w:val="24292E"/>
            <w:sz w:val="21"/>
            <w:szCs w:val="21"/>
            <w:lang w:val="en-US"/>
          </w:rPr>
          <w:t xml:space="preserve"> (</w:t>
        </w:r>
        <w:proofErr w:type="spellStart"/>
        <w:r w:rsidR="00303D18" w:rsidRPr="00303D18">
          <w:rPr>
            <w:rFonts w:ascii="Helvetica" w:eastAsia="Times New Roman" w:hAnsi="Helvetica" w:cs="Times New Roman"/>
            <w:color w:val="24292E"/>
            <w:sz w:val="21"/>
            <w:szCs w:val="21"/>
            <w:lang w:val="en-US"/>
          </w:rPr>
          <w:t>KTR_Green-Channel.tif</w:t>
        </w:r>
        <w:proofErr w:type="spellEnd"/>
        <w:r w:rsidR="00303D18">
          <w:rPr>
            <w:rFonts w:ascii="Helvetica" w:eastAsia="Times New Roman" w:hAnsi="Helvetica" w:cs="Times New Roman"/>
            <w:color w:val="24292E"/>
            <w:sz w:val="21"/>
            <w:szCs w:val="21"/>
            <w:lang w:val="en-US"/>
          </w:rPr>
          <w:t>)</w:t>
        </w:r>
      </w:ins>
    </w:p>
    <w:p w14:paraId="4EA393C5" w14:textId="225413AA" w:rsidR="00C7502E" w:rsidRDefault="00F746D9" w:rsidP="00E336A4">
      <w:pPr>
        <w:numPr>
          <w:ilvl w:val="0"/>
          <w:numId w:val="7"/>
        </w:numPr>
        <w:shd w:val="clear" w:color="auto" w:fill="FFFFFF"/>
        <w:spacing w:before="100" w:beforeAutospacing="1" w:after="100" w:afterAutospacing="1"/>
        <w:rPr>
          <w:rFonts w:ascii="Helvetica" w:eastAsia="Times New Roman" w:hAnsi="Helvetica" w:cs="Times New Roman"/>
          <w:color w:val="24292E"/>
          <w:sz w:val="21"/>
          <w:szCs w:val="21"/>
          <w:lang w:val="en-US"/>
        </w:rPr>
      </w:pPr>
      <w:del w:id="221" w:author="Joachim Goedhart" w:date="2020-05-08T13:58:00Z">
        <w:r w:rsidDel="00BD562C">
          <w:rPr>
            <w:rFonts w:ascii="Helvetica" w:eastAsia="Times New Roman" w:hAnsi="Helvetica" w:cs="Times New Roman"/>
            <w:color w:val="24292E"/>
            <w:sz w:val="21"/>
            <w:szCs w:val="21"/>
            <w:lang w:val="en-US"/>
          </w:rPr>
          <w:delText>First, we</w:delText>
        </w:r>
      </w:del>
      <w:ins w:id="222" w:author="Joachim Goedhart" w:date="2020-05-08T13:58:00Z">
        <w:r w:rsidR="00BD562C">
          <w:rPr>
            <w:rFonts w:ascii="Helvetica" w:eastAsia="Times New Roman" w:hAnsi="Helvetica" w:cs="Times New Roman"/>
            <w:color w:val="24292E"/>
            <w:sz w:val="21"/>
            <w:szCs w:val="21"/>
            <w:lang w:val="en-US"/>
          </w:rPr>
          <w:t>Apply</w:t>
        </w:r>
      </w:ins>
      <w:del w:id="223" w:author="Joachim Goedhart" w:date="2020-05-08T13:58:00Z">
        <w:r w:rsidDel="00BD562C">
          <w:rPr>
            <w:rFonts w:ascii="Helvetica" w:eastAsia="Times New Roman" w:hAnsi="Helvetica" w:cs="Times New Roman"/>
            <w:color w:val="24292E"/>
            <w:sz w:val="21"/>
            <w:szCs w:val="21"/>
            <w:lang w:val="en-US"/>
          </w:rPr>
          <w:delText xml:space="preserve"> applied</w:delText>
        </w:r>
      </w:del>
      <w:r>
        <w:rPr>
          <w:rFonts w:ascii="Helvetica" w:eastAsia="Times New Roman" w:hAnsi="Helvetica" w:cs="Times New Roman"/>
          <w:color w:val="24292E"/>
          <w:sz w:val="21"/>
          <w:szCs w:val="21"/>
          <w:lang w:val="en-US"/>
        </w:rPr>
        <w:t xml:space="preserve"> a Gaussian blur with sigma 2 to smoothen the borders and irregularities by</w:t>
      </w:r>
      <w:r w:rsidR="008979B3">
        <w:rPr>
          <w:rFonts w:ascii="Helvetica" w:eastAsia="Times New Roman" w:hAnsi="Helvetica" w:cs="Times New Roman"/>
          <w:color w:val="24292E"/>
          <w:sz w:val="21"/>
          <w:szCs w:val="21"/>
          <w:lang w:val="en-US"/>
        </w:rPr>
        <w:t>:</w:t>
      </w:r>
      <w:r w:rsidRPr="00F746D9">
        <w:rPr>
          <w:rFonts w:ascii="Helvetica" w:eastAsia="Times New Roman" w:hAnsi="Helvetica" w:cs="Times New Roman"/>
          <w:color w:val="24292E"/>
          <w:sz w:val="21"/>
          <w:szCs w:val="21"/>
          <w:lang w:val="en-US"/>
        </w:rPr>
        <w:t xml:space="preserve"> </w:t>
      </w:r>
      <w:r>
        <w:rPr>
          <w:rFonts w:ascii="Helvetica" w:eastAsia="Times New Roman" w:hAnsi="Helvetica" w:cs="Times New Roman"/>
          <w:color w:val="24292E"/>
          <w:sz w:val="21"/>
          <w:szCs w:val="21"/>
          <w:lang w:val="en-US"/>
        </w:rPr>
        <w:t>Process -&gt; Filter</w:t>
      </w:r>
      <w:ins w:id="224" w:author="Joachim Goedhart" w:date="2020-05-19T13:48:00Z">
        <w:r w:rsidR="00DA4788">
          <w:rPr>
            <w:rFonts w:ascii="Helvetica" w:eastAsia="Times New Roman" w:hAnsi="Helvetica" w:cs="Times New Roman"/>
            <w:color w:val="24292E"/>
            <w:sz w:val="21"/>
            <w:szCs w:val="21"/>
            <w:lang w:val="en-US"/>
          </w:rPr>
          <w:t>s</w:t>
        </w:r>
      </w:ins>
      <w:r>
        <w:rPr>
          <w:rFonts w:ascii="Helvetica" w:eastAsia="Times New Roman" w:hAnsi="Helvetica" w:cs="Times New Roman"/>
          <w:color w:val="24292E"/>
          <w:sz w:val="21"/>
          <w:szCs w:val="21"/>
          <w:lang w:val="en-US"/>
        </w:rPr>
        <w:t xml:space="preserve"> -&gt; Gaussian Blur</w:t>
      </w:r>
      <w:ins w:id="225" w:author="Joachim Goedhart" w:date="2020-05-19T13:48:00Z">
        <w:r w:rsidR="00DA4788">
          <w:rPr>
            <w:rFonts w:ascii="Helvetica" w:eastAsia="Times New Roman" w:hAnsi="Helvetica" w:cs="Times New Roman"/>
            <w:color w:val="24292E"/>
            <w:sz w:val="21"/>
            <w:szCs w:val="21"/>
            <w:lang w:val="en-US"/>
          </w:rPr>
          <w:t>..</w:t>
        </w:r>
      </w:ins>
      <w:r>
        <w:rPr>
          <w:rFonts w:ascii="Helvetica" w:eastAsia="Times New Roman" w:hAnsi="Helvetica" w:cs="Times New Roman"/>
          <w:color w:val="24292E"/>
          <w:sz w:val="21"/>
          <w:szCs w:val="21"/>
          <w:lang w:val="en-US"/>
        </w:rPr>
        <w:t>.</w:t>
      </w:r>
    </w:p>
    <w:p w14:paraId="6D134A80" w14:textId="06CE2657" w:rsidR="00F746D9" w:rsidRDefault="00F746D9" w:rsidP="00E336A4">
      <w:pPr>
        <w:numPr>
          <w:ilvl w:val="0"/>
          <w:numId w:val="7"/>
        </w:numPr>
        <w:shd w:val="clear" w:color="auto" w:fill="FFFFFF"/>
        <w:spacing w:before="100" w:beforeAutospacing="1" w:after="100" w:afterAutospacing="1"/>
        <w:rPr>
          <w:rFonts w:ascii="Helvetica" w:eastAsia="Times New Roman" w:hAnsi="Helvetica" w:cs="Times New Roman"/>
          <w:color w:val="24292E"/>
          <w:sz w:val="21"/>
          <w:szCs w:val="21"/>
          <w:lang w:val="en-US"/>
        </w:rPr>
      </w:pPr>
      <w:del w:id="226" w:author="Joachim Goedhart" w:date="2020-05-08T13:58:00Z">
        <w:r w:rsidDel="00BD562C">
          <w:rPr>
            <w:rFonts w:ascii="Helvetica" w:eastAsia="Times New Roman" w:hAnsi="Helvetica" w:cs="Times New Roman"/>
            <w:color w:val="24292E"/>
            <w:sz w:val="21"/>
            <w:szCs w:val="21"/>
            <w:lang w:val="en-US"/>
          </w:rPr>
          <w:delText>Afterwards, we applied</w:delText>
        </w:r>
      </w:del>
      <w:ins w:id="227" w:author="Joachim Goedhart" w:date="2020-05-08T13:58:00Z">
        <w:r w:rsidR="00BD562C">
          <w:rPr>
            <w:rFonts w:ascii="Helvetica" w:eastAsia="Times New Roman" w:hAnsi="Helvetica" w:cs="Times New Roman"/>
            <w:color w:val="24292E"/>
            <w:sz w:val="21"/>
            <w:szCs w:val="21"/>
            <w:lang w:val="en-US"/>
          </w:rPr>
          <w:t>Apply</w:t>
        </w:r>
      </w:ins>
      <w:r>
        <w:rPr>
          <w:rFonts w:ascii="Helvetica" w:eastAsia="Times New Roman" w:hAnsi="Helvetica" w:cs="Times New Roman"/>
          <w:color w:val="24292E"/>
          <w:sz w:val="21"/>
          <w:szCs w:val="21"/>
          <w:lang w:val="en-US"/>
        </w:rPr>
        <w:t xml:space="preserve"> a manual threshold from 300 to </w:t>
      </w:r>
      <w:r w:rsidR="00361845">
        <w:rPr>
          <w:rFonts w:ascii="Helvetica" w:eastAsia="Times New Roman" w:hAnsi="Helvetica" w:cs="Times New Roman"/>
          <w:color w:val="24292E"/>
          <w:sz w:val="21"/>
          <w:szCs w:val="21"/>
          <w:lang w:val="en-US"/>
        </w:rPr>
        <w:t>65535</w:t>
      </w:r>
      <w:r w:rsidR="008979B3">
        <w:rPr>
          <w:rFonts w:ascii="Helvetica" w:eastAsia="Times New Roman" w:hAnsi="Helvetica" w:cs="Times New Roman"/>
          <w:color w:val="24292E"/>
          <w:sz w:val="21"/>
          <w:szCs w:val="21"/>
          <w:lang w:val="en-US"/>
        </w:rPr>
        <w:t>:</w:t>
      </w:r>
      <w:r>
        <w:rPr>
          <w:rFonts w:ascii="Helvetica" w:eastAsia="Times New Roman" w:hAnsi="Helvetica" w:cs="Times New Roman"/>
          <w:color w:val="24292E"/>
          <w:sz w:val="21"/>
          <w:szCs w:val="21"/>
          <w:lang w:val="en-US"/>
        </w:rPr>
        <w:t xml:space="preserve"> Image -&gt; Adjust -&gt; Threshold</w:t>
      </w:r>
      <w:r w:rsidR="005359EE">
        <w:rPr>
          <w:rFonts w:ascii="Helvetica" w:eastAsia="Times New Roman" w:hAnsi="Helvetica" w:cs="Times New Roman"/>
          <w:color w:val="24292E"/>
          <w:sz w:val="21"/>
          <w:szCs w:val="21"/>
          <w:lang w:val="en-US"/>
        </w:rPr>
        <w:t xml:space="preserve"> -&gt; Set (lower threshold level 300). Then "Apply", and deselect "Calculate threshold for each image"</w:t>
      </w:r>
      <w:r>
        <w:rPr>
          <w:rFonts w:ascii="Helvetica" w:eastAsia="Times New Roman" w:hAnsi="Helvetica" w:cs="Times New Roman"/>
          <w:color w:val="24292E"/>
          <w:sz w:val="21"/>
          <w:szCs w:val="21"/>
          <w:lang w:val="en-US"/>
        </w:rPr>
        <w:t>.</w:t>
      </w:r>
    </w:p>
    <w:p w14:paraId="6283351F" w14:textId="391BDA24" w:rsidR="005A6186" w:rsidRDefault="008915CA" w:rsidP="00E336A4">
      <w:pPr>
        <w:numPr>
          <w:ilvl w:val="0"/>
          <w:numId w:val="7"/>
        </w:numPr>
        <w:shd w:val="clear" w:color="auto" w:fill="FFFFFF"/>
        <w:spacing w:before="100" w:beforeAutospacing="1" w:after="100" w:afterAutospacing="1"/>
        <w:rPr>
          <w:ins w:id="228" w:author="Joachim Goedhart" w:date="2020-05-08T13:49:00Z"/>
          <w:rFonts w:ascii="Helvetica" w:eastAsia="Times New Roman" w:hAnsi="Helvetica" w:cs="Times New Roman"/>
          <w:color w:val="24292E"/>
          <w:sz w:val="21"/>
          <w:szCs w:val="21"/>
          <w:lang w:val="en-US"/>
        </w:rPr>
      </w:pPr>
      <w:r>
        <w:rPr>
          <w:rFonts w:ascii="Helvetica" w:eastAsia="Times New Roman" w:hAnsi="Helvetica" w:cs="Times New Roman"/>
          <w:color w:val="24292E"/>
          <w:sz w:val="21"/>
          <w:szCs w:val="21"/>
          <w:lang w:val="en-US"/>
        </w:rPr>
        <w:t xml:space="preserve">Finally, </w:t>
      </w:r>
      <w:del w:id="229" w:author="Joachim Goedhart" w:date="2020-05-08T13:58:00Z">
        <w:r w:rsidDel="00BD562C">
          <w:rPr>
            <w:rFonts w:ascii="Helvetica" w:eastAsia="Times New Roman" w:hAnsi="Helvetica" w:cs="Times New Roman"/>
            <w:color w:val="24292E"/>
            <w:sz w:val="21"/>
            <w:szCs w:val="21"/>
            <w:lang w:val="en-US"/>
          </w:rPr>
          <w:delText xml:space="preserve">we </w:delText>
        </w:r>
      </w:del>
      <w:r>
        <w:rPr>
          <w:rFonts w:ascii="Helvetica" w:eastAsia="Times New Roman" w:hAnsi="Helvetica" w:cs="Times New Roman"/>
          <w:color w:val="24292E"/>
          <w:sz w:val="21"/>
          <w:szCs w:val="21"/>
          <w:lang w:val="en-US"/>
        </w:rPr>
        <w:t>save the processed nuclear images with the name "</w:t>
      </w:r>
      <w:ins w:id="230" w:author="Joachim Goedhart" w:date="2020-05-08T13:50:00Z">
        <w:r w:rsidR="008A6C24" w:rsidRPr="008A6C24">
          <w:rPr>
            <w:rFonts w:ascii="Helvetica" w:eastAsia="Times New Roman" w:hAnsi="Helvetica" w:cs="Times New Roman"/>
            <w:color w:val="24292E"/>
            <w:sz w:val="21"/>
            <w:szCs w:val="21"/>
            <w:lang w:val="en-US"/>
          </w:rPr>
          <w:t xml:space="preserve"> </w:t>
        </w:r>
        <w:proofErr w:type="spellStart"/>
        <w:r w:rsidR="008A6C24" w:rsidRPr="008A6C24">
          <w:rPr>
            <w:rFonts w:ascii="Helvetica" w:eastAsia="Times New Roman" w:hAnsi="Helvetica" w:cs="Times New Roman"/>
            <w:color w:val="24292E"/>
            <w:sz w:val="21"/>
            <w:szCs w:val="21"/>
            <w:lang w:val="en-US"/>
          </w:rPr>
          <w:t>KTR_</w:t>
        </w:r>
      </w:ins>
      <w:ins w:id="231" w:author="Joachim Goedhart" w:date="2020-05-19T10:17:00Z">
        <w:r w:rsidR="004A4D6E">
          <w:rPr>
            <w:rFonts w:ascii="Helvetica" w:eastAsia="Times New Roman" w:hAnsi="Helvetica" w:cs="Times New Roman"/>
            <w:color w:val="24292E"/>
            <w:sz w:val="21"/>
            <w:szCs w:val="21"/>
            <w:lang w:val="en-US"/>
          </w:rPr>
          <w:t>c</w:t>
        </w:r>
      </w:ins>
      <w:ins w:id="232" w:author="Joachim Goedhart" w:date="2020-05-19T10:21:00Z">
        <w:r w:rsidR="004A4D6E">
          <w:rPr>
            <w:rFonts w:ascii="Helvetica" w:eastAsia="Times New Roman" w:hAnsi="Helvetica" w:cs="Times New Roman"/>
            <w:color w:val="24292E"/>
            <w:sz w:val="21"/>
            <w:szCs w:val="21"/>
            <w:lang w:val="en-US"/>
          </w:rPr>
          <w:t>ell</w:t>
        </w:r>
      </w:ins>
      <w:ins w:id="233" w:author="Joachim Goedhart" w:date="2020-05-19T13:51:00Z">
        <w:r w:rsidR="00083AA4">
          <w:rPr>
            <w:rFonts w:ascii="Helvetica" w:eastAsia="Times New Roman" w:hAnsi="Helvetica" w:cs="Times New Roman"/>
            <w:color w:val="24292E"/>
            <w:sz w:val="21"/>
            <w:szCs w:val="21"/>
            <w:lang w:val="en-US"/>
          </w:rPr>
          <w:t>mask</w:t>
        </w:r>
        <w:proofErr w:type="spellEnd"/>
        <w:r w:rsidR="00083AA4">
          <w:rPr>
            <w:rFonts w:ascii="Helvetica" w:eastAsia="Times New Roman" w:hAnsi="Helvetica" w:cs="Times New Roman"/>
            <w:color w:val="24292E"/>
            <w:sz w:val="21"/>
            <w:szCs w:val="21"/>
            <w:lang w:val="en-US"/>
          </w:rPr>
          <w:t>_</w:t>
        </w:r>
      </w:ins>
      <w:del w:id="234" w:author="Joachim Goedhart" w:date="2020-05-08T13:50:00Z">
        <w:r w:rsidDel="008A6C24">
          <w:rPr>
            <w:rFonts w:ascii="Helvetica" w:eastAsia="Times New Roman" w:hAnsi="Helvetica" w:cs="Times New Roman"/>
            <w:color w:val="24292E"/>
            <w:sz w:val="21"/>
            <w:szCs w:val="21"/>
            <w:lang w:val="en-US"/>
          </w:rPr>
          <w:delText>thresholdedNG</w:delText>
        </w:r>
        <w:r w:rsidR="008B596A" w:rsidDel="008A6C24">
          <w:rPr>
            <w:rFonts w:ascii="Helvetica" w:eastAsia="Times New Roman" w:hAnsi="Helvetica" w:cs="Times New Roman"/>
            <w:color w:val="24292E"/>
            <w:sz w:val="21"/>
            <w:szCs w:val="21"/>
            <w:lang w:val="en-US"/>
          </w:rPr>
          <w:delText>_</w:delText>
        </w:r>
      </w:del>
      <w:r>
        <w:rPr>
          <w:rFonts w:ascii="Helvetica" w:eastAsia="Times New Roman" w:hAnsi="Helvetica" w:cs="Times New Roman"/>
          <w:color w:val="24292E"/>
          <w:sz w:val="21"/>
          <w:szCs w:val="21"/>
          <w:lang w:val="en-US"/>
        </w:rPr>
        <w:t>"</w:t>
      </w:r>
      <w:r w:rsidR="008B596A" w:rsidRPr="008B596A">
        <w:rPr>
          <w:rFonts w:ascii="Helvetica" w:eastAsia="Times New Roman" w:hAnsi="Helvetica" w:cs="Times New Roman"/>
          <w:color w:val="24292E"/>
          <w:sz w:val="21"/>
          <w:szCs w:val="21"/>
          <w:lang w:val="en-US"/>
        </w:rPr>
        <w:t xml:space="preserve"> </w:t>
      </w:r>
      <w:r w:rsidR="008B596A">
        <w:rPr>
          <w:rFonts w:ascii="Helvetica" w:eastAsia="Times New Roman" w:hAnsi="Helvetica" w:cs="Times New Roman"/>
          <w:color w:val="24292E"/>
          <w:sz w:val="21"/>
          <w:szCs w:val="21"/>
          <w:lang w:val="en-US"/>
        </w:rPr>
        <w:t>to start at 1</w:t>
      </w:r>
      <w:r>
        <w:rPr>
          <w:rFonts w:ascii="Helvetica" w:eastAsia="Times New Roman" w:hAnsi="Helvetica" w:cs="Times New Roman"/>
          <w:color w:val="24292E"/>
          <w:sz w:val="21"/>
          <w:szCs w:val="21"/>
          <w:lang w:val="en-US"/>
        </w:rPr>
        <w:t xml:space="preserve">, in order to distinguish them from the original </w:t>
      </w:r>
      <w:r w:rsidR="002F65C3">
        <w:rPr>
          <w:rFonts w:ascii="Helvetica" w:eastAsia="Times New Roman" w:hAnsi="Helvetica" w:cs="Times New Roman"/>
          <w:color w:val="24292E"/>
          <w:sz w:val="21"/>
          <w:szCs w:val="21"/>
          <w:lang w:val="en-US"/>
        </w:rPr>
        <w:t>images from the folder.</w:t>
      </w:r>
    </w:p>
    <w:p w14:paraId="03327E33" w14:textId="46F64888" w:rsidR="008A6C24" w:rsidRPr="005A6186" w:rsidRDefault="008A6C24" w:rsidP="00E336A4">
      <w:pPr>
        <w:numPr>
          <w:ilvl w:val="0"/>
          <w:numId w:val="7"/>
        </w:numPr>
        <w:shd w:val="clear" w:color="auto" w:fill="FFFFFF"/>
        <w:spacing w:before="100" w:beforeAutospacing="1" w:after="100" w:afterAutospacing="1"/>
        <w:rPr>
          <w:rFonts w:ascii="Helvetica" w:eastAsia="Times New Roman" w:hAnsi="Helvetica" w:cs="Times New Roman"/>
          <w:color w:val="24292E"/>
          <w:sz w:val="21"/>
          <w:szCs w:val="21"/>
          <w:lang w:val="en-US"/>
        </w:rPr>
      </w:pPr>
      <w:ins w:id="235" w:author="Joachim Goedhart" w:date="2020-05-08T13:49:00Z">
        <w:r>
          <w:rPr>
            <w:rFonts w:ascii="Helvetica" w:eastAsia="Times New Roman" w:hAnsi="Helvetica" w:cs="Times New Roman"/>
            <w:color w:val="24292E"/>
            <w:sz w:val="21"/>
            <w:szCs w:val="21"/>
            <w:lang w:val="en-US"/>
          </w:rPr>
          <w:t xml:space="preserve">The result is </w:t>
        </w:r>
      </w:ins>
      <w:ins w:id="236" w:author="Joachim Goedhart" w:date="2020-05-08T13:50:00Z">
        <w:r w:rsidRPr="008A6C24">
          <w:rPr>
            <w:rFonts w:ascii="Helvetica" w:eastAsia="Times New Roman" w:hAnsi="Helvetica" w:cs="Times New Roman"/>
            <w:color w:val="24292E"/>
            <w:sz w:val="21"/>
            <w:szCs w:val="21"/>
            <w:lang w:val="en-US"/>
          </w:rPr>
          <w:t xml:space="preserve">27 sequentially numbered TIF images, starting at </w:t>
        </w:r>
      </w:ins>
      <w:ins w:id="237" w:author="Joachim Goedhart" w:date="2020-05-08T13:49:00Z">
        <w:r w:rsidRPr="008A6C24">
          <w:rPr>
            <w:rFonts w:ascii="Helvetica" w:eastAsia="Times New Roman" w:hAnsi="Helvetica" w:cs="Times New Roman"/>
            <w:color w:val="24292E"/>
            <w:sz w:val="21"/>
            <w:szCs w:val="21"/>
            <w:lang w:val="en-US"/>
          </w:rPr>
          <w:t>KTR_</w:t>
        </w:r>
      </w:ins>
      <w:ins w:id="238" w:author="Joachim Goedhart" w:date="2020-05-19T10:21:00Z">
        <w:r w:rsidR="004A4D6E">
          <w:rPr>
            <w:rFonts w:ascii="Helvetica" w:eastAsia="Times New Roman" w:hAnsi="Helvetica" w:cs="Times New Roman"/>
            <w:color w:val="24292E"/>
            <w:sz w:val="21"/>
            <w:szCs w:val="21"/>
            <w:lang w:val="en-US"/>
          </w:rPr>
          <w:t>cell</w:t>
        </w:r>
      </w:ins>
      <w:ins w:id="239" w:author="Joachim Goedhart" w:date="2020-05-19T13:51:00Z">
        <w:r w:rsidR="00083AA4">
          <w:rPr>
            <w:rFonts w:ascii="Helvetica" w:eastAsia="Times New Roman" w:hAnsi="Helvetica" w:cs="Times New Roman"/>
            <w:color w:val="24292E"/>
            <w:sz w:val="21"/>
            <w:szCs w:val="21"/>
            <w:lang w:val="en-US"/>
          </w:rPr>
          <w:t>mask_</w:t>
        </w:r>
      </w:ins>
      <w:ins w:id="240" w:author="Joachim Goedhart" w:date="2020-05-08T13:49:00Z">
        <w:r w:rsidRPr="008A6C24">
          <w:rPr>
            <w:rFonts w:ascii="Helvetica" w:eastAsia="Times New Roman" w:hAnsi="Helvetica" w:cs="Times New Roman"/>
            <w:color w:val="24292E"/>
            <w:sz w:val="21"/>
            <w:szCs w:val="21"/>
            <w:lang w:val="en-US"/>
          </w:rPr>
          <w:t>0001.tif</w:t>
        </w:r>
      </w:ins>
    </w:p>
    <w:p w14:paraId="793C71AE" w14:textId="1B33BDD0" w:rsidR="008915CA" w:rsidRPr="008915CA" w:rsidDel="004E46FE" w:rsidRDefault="008915CA" w:rsidP="004D5731">
      <w:pPr>
        <w:shd w:val="clear" w:color="auto" w:fill="FFFFFF"/>
        <w:outlineLvl w:val="3"/>
        <w:rPr>
          <w:del w:id="241" w:author="Joachim Goedhart" w:date="2020-05-19T10:05:00Z"/>
          <w:rFonts w:ascii="Helvetica" w:eastAsia="Times New Roman" w:hAnsi="Helvetica" w:cs="Times New Roman"/>
          <w:b/>
          <w:bCs/>
          <w:color w:val="24292E"/>
          <w:lang w:val="en-US"/>
        </w:rPr>
      </w:pPr>
      <w:r w:rsidRPr="008915CA">
        <w:rPr>
          <w:rFonts w:ascii="Helvetica" w:eastAsia="Times New Roman" w:hAnsi="Helvetica" w:cs="Times New Roman"/>
          <w:b/>
          <w:bCs/>
          <w:color w:val="24292E"/>
          <w:lang w:val="en-US"/>
        </w:rPr>
        <w:t xml:space="preserve">Background Subtraction of </w:t>
      </w:r>
      <w:del w:id="242" w:author="Joachim Goedhart" w:date="2020-05-08T13:56:00Z">
        <w:r w:rsidRPr="008915CA" w:rsidDel="00BD562C">
          <w:rPr>
            <w:rFonts w:ascii="Helvetica" w:eastAsia="Times New Roman" w:hAnsi="Helvetica" w:cs="Times New Roman"/>
            <w:b/>
            <w:bCs/>
            <w:color w:val="24292E"/>
            <w:lang w:val="en-US"/>
          </w:rPr>
          <w:delText xml:space="preserve">mTq2 </w:delText>
        </w:r>
      </w:del>
      <w:ins w:id="243" w:author="Joachim Goedhart" w:date="2020-05-08T13:56:00Z">
        <w:r w:rsidR="00BD562C">
          <w:rPr>
            <w:rFonts w:ascii="Helvetica" w:eastAsia="Times New Roman" w:hAnsi="Helvetica" w:cs="Times New Roman"/>
            <w:b/>
            <w:bCs/>
            <w:color w:val="24292E"/>
            <w:lang w:val="en-US"/>
          </w:rPr>
          <w:t>Cyan</w:t>
        </w:r>
        <w:r w:rsidR="00BD562C" w:rsidRPr="008915CA">
          <w:rPr>
            <w:rFonts w:ascii="Helvetica" w:eastAsia="Times New Roman" w:hAnsi="Helvetica" w:cs="Times New Roman"/>
            <w:b/>
            <w:bCs/>
            <w:color w:val="24292E"/>
            <w:lang w:val="en-US"/>
          </w:rPr>
          <w:t xml:space="preserve"> </w:t>
        </w:r>
      </w:ins>
      <w:r w:rsidRPr="008915CA">
        <w:rPr>
          <w:rFonts w:ascii="Helvetica" w:eastAsia="Times New Roman" w:hAnsi="Helvetica" w:cs="Times New Roman"/>
          <w:b/>
          <w:bCs/>
          <w:color w:val="24292E"/>
          <w:lang w:val="en-US"/>
        </w:rPr>
        <w:t>images</w:t>
      </w:r>
    </w:p>
    <w:p w14:paraId="410DC05C" w14:textId="6AA3FBCC" w:rsidR="005A6186" w:rsidRDefault="008915CA">
      <w:pPr>
        <w:shd w:val="clear" w:color="auto" w:fill="FFFFFF"/>
        <w:outlineLvl w:val="3"/>
        <w:rPr>
          <w:rFonts w:ascii="Helvetica" w:eastAsia="Times New Roman" w:hAnsi="Helvetica" w:cs="Times New Roman"/>
          <w:color w:val="24292E"/>
          <w:sz w:val="21"/>
          <w:szCs w:val="21"/>
          <w:lang w:val="en-US"/>
        </w:rPr>
        <w:pPrChange w:id="244" w:author="Joachim Goedhart" w:date="2020-05-19T10:05:00Z">
          <w:pPr>
            <w:numPr>
              <w:numId w:val="7"/>
            </w:numPr>
            <w:shd w:val="clear" w:color="auto" w:fill="FFFFFF"/>
            <w:tabs>
              <w:tab w:val="num" w:pos="720"/>
            </w:tabs>
            <w:spacing w:before="100" w:beforeAutospacing="1" w:after="100" w:afterAutospacing="1"/>
            <w:ind w:left="720" w:hanging="360"/>
          </w:pPr>
        </w:pPrChange>
      </w:pPr>
      <w:del w:id="245" w:author="Joachim Goedhart" w:date="2020-05-08T13:50:00Z">
        <w:r w:rsidDel="00FA79D2">
          <w:rPr>
            <w:rFonts w:ascii="Helvetica" w:eastAsia="Times New Roman" w:hAnsi="Helvetica" w:cs="Times New Roman"/>
            <w:color w:val="24292E"/>
            <w:sz w:val="21"/>
            <w:szCs w:val="21"/>
            <w:lang w:val="en-US"/>
          </w:rPr>
          <w:delText xml:space="preserve">So </w:delText>
        </w:r>
        <w:r w:rsidR="007650A9" w:rsidDel="00FA79D2">
          <w:rPr>
            <w:rFonts w:ascii="Helvetica" w:eastAsia="Times New Roman" w:hAnsi="Helvetica" w:cs="Times New Roman"/>
            <w:color w:val="24292E"/>
            <w:sz w:val="21"/>
            <w:szCs w:val="21"/>
            <w:lang w:val="en-US"/>
          </w:rPr>
          <w:delText>far,</w:delText>
        </w:r>
        <w:r w:rsidDel="00FA79D2">
          <w:rPr>
            <w:rFonts w:ascii="Helvetica" w:eastAsia="Times New Roman" w:hAnsi="Helvetica" w:cs="Times New Roman"/>
            <w:color w:val="24292E"/>
            <w:sz w:val="21"/>
            <w:szCs w:val="21"/>
            <w:lang w:val="en-US"/>
          </w:rPr>
          <w:delText xml:space="preserve"> we have the images </w:delText>
        </w:r>
        <w:r w:rsidR="005A6186" w:rsidDel="00FA79D2">
          <w:rPr>
            <w:rFonts w:ascii="Helvetica" w:eastAsia="Times New Roman" w:hAnsi="Helvetica" w:cs="Times New Roman"/>
            <w:color w:val="24292E"/>
            <w:sz w:val="21"/>
            <w:szCs w:val="21"/>
            <w:lang w:val="en-US"/>
          </w:rPr>
          <w:delText xml:space="preserve">we need </w:delText>
        </w:r>
        <w:r w:rsidDel="00FA79D2">
          <w:rPr>
            <w:rFonts w:ascii="Helvetica" w:eastAsia="Times New Roman" w:hAnsi="Helvetica" w:cs="Times New Roman"/>
            <w:color w:val="24292E"/>
            <w:sz w:val="21"/>
            <w:szCs w:val="21"/>
            <w:lang w:val="en-US"/>
          </w:rPr>
          <w:delText>for nuclear and cellular ROI identification.</w:delText>
        </w:r>
      </w:del>
    </w:p>
    <w:p w14:paraId="0537F614" w14:textId="546C7982" w:rsidR="00FA79D2" w:rsidRDefault="005A6186" w:rsidP="00FA79D2">
      <w:pPr>
        <w:shd w:val="clear" w:color="auto" w:fill="FFFFFF"/>
        <w:spacing w:before="100" w:beforeAutospacing="1" w:after="100" w:afterAutospacing="1"/>
        <w:rPr>
          <w:ins w:id="246" w:author="Joachim Goedhart" w:date="2020-05-08T13:51:00Z"/>
          <w:rFonts w:ascii="Helvetica" w:eastAsia="Times New Roman" w:hAnsi="Helvetica" w:cs="Times New Roman"/>
          <w:color w:val="24292E"/>
          <w:sz w:val="21"/>
          <w:szCs w:val="21"/>
          <w:lang w:val="en-US"/>
        </w:rPr>
      </w:pPr>
      <w:r w:rsidRPr="005A6186">
        <w:rPr>
          <w:rFonts w:ascii="Helvetica" w:eastAsia="Times New Roman" w:hAnsi="Helvetica" w:cs="Times New Roman"/>
          <w:color w:val="24292E"/>
          <w:sz w:val="21"/>
          <w:szCs w:val="21"/>
          <w:lang w:val="en-US"/>
        </w:rPr>
        <w:t xml:space="preserve">Before we use the </w:t>
      </w:r>
      <w:del w:id="247" w:author="Joachim Goedhart" w:date="2020-05-08T13:51:00Z">
        <w:r w:rsidRPr="005A6186" w:rsidDel="00FA79D2">
          <w:rPr>
            <w:rFonts w:ascii="Helvetica" w:eastAsia="Times New Roman" w:hAnsi="Helvetica" w:cs="Times New Roman"/>
            <w:color w:val="24292E"/>
            <w:sz w:val="21"/>
            <w:szCs w:val="21"/>
            <w:lang w:val="en-US"/>
          </w:rPr>
          <w:delText>mTq2 and mNG images</w:delText>
        </w:r>
      </w:del>
      <w:ins w:id="248" w:author="Joachim Goedhart" w:date="2020-05-08T13:51:00Z">
        <w:r w:rsidR="00FA79D2">
          <w:rPr>
            <w:rFonts w:ascii="Helvetica" w:eastAsia="Times New Roman" w:hAnsi="Helvetica" w:cs="Times New Roman"/>
            <w:color w:val="24292E"/>
            <w:sz w:val="21"/>
            <w:szCs w:val="21"/>
            <w:lang w:val="en-US"/>
          </w:rPr>
          <w:t>imaging data</w:t>
        </w:r>
      </w:ins>
      <w:r w:rsidRPr="005A6186">
        <w:rPr>
          <w:rFonts w:ascii="Helvetica" w:eastAsia="Times New Roman" w:hAnsi="Helvetica" w:cs="Times New Roman"/>
          <w:color w:val="24292E"/>
          <w:sz w:val="21"/>
          <w:szCs w:val="21"/>
          <w:lang w:val="en-US"/>
        </w:rPr>
        <w:t xml:space="preserve"> to </w:t>
      </w:r>
      <w:r w:rsidR="008915CA" w:rsidRPr="005A6186">
        <w:rPr>
          <w:rFonts w:ascii="Helvetica" w:eastAsia="Times New Roman" w:hAnsi="Helvetica" w:cs="Times New Roman"/>
          <w:color w:val="24292E"/>
          <w:sz w:val="21"/>
          <w:szCs w:val="21"/>
          <w:lang w:val="en-US"/>
        </w:rPr>
        <w:t xml:space="preserve">quantify the </w:t>
      </w:r>
      <w:del w:id="249" w:author="Joachim Goedhart" w:date="2020-05-08T13:51:00Z">
        <w:r w:rsidR="008915CA" w:rsidRPr="005A6186" w:rsidDel="00FA79D2">
          <w:rPr>
            <w:rFonts w:ascii="Helvetica" w:eastAsia="Times New Roman" w:hAnsi="Helvetica" w:cs="Times New Roman"/>
            <w:color w:val="24292E"/>
            <w:sz w:val="21"/>
            <w:szCs w:val="21"/>
            <w:lang w:val="en-US"/>
          </w:rPr>
          <w:delText>kinase activities</w:delText>
        </w:r>
      </w:del>
      <w:ins w:id="250" w:author="Joachim Goedhart" w:date="2020-05-08T13:51:00Z">
        <w:r w:rsidR="00FA79D2">
          <w:rPr>
            <w:rFonts w:ascii="Helvetica" w:eastAsia="Times New Roman" w:hAnsi="Helvetica" w:cs="Times New Roman"/>
            <w:color w:val="24292E"/>
            <w:sz w:val="21"/>
            <w:szCs w:val="21"/>
            <w:lang w:val="en-US"/>
          </w:rPr>
          <w:t>nuclear to cytoplasmic ratio</w:t>
        </w:r>
      </w:ins>
      <w:r w:rsidRPr="005A6186">
        <w:rPr>
          <w:rFonts w:ascii="Helvetica" w:eastAsia="Times New Roman" w:hAnsi="Helvetica" w:cs="Times New Roman"/>
          <w:color w:val="24292E"/>
          <w:sz w:val="21"/>
          <w:szCs w:val="21"/>
          <w:lang w:val="en-US"/>
        </w:rPr>
        <w:t xml:space="preserve">, we need to apply </w:t>
      </w:r>
      <w:r>
        <w:rPr>
          <w:rFonts w:ascii="Helvetica" w:eastAsia="Times New Roman" w:hAnsi="Helvetica" w:cs="Times New Roman"/>
          <w:color w:val="24292E"/>
          <w:sz w:val="21"/>
          <w:szCs w:val="21"/>
          <w:lang w:val="en-US"/>
        </w:rPr>
        <w:t xml:space="preserve">the ImageJ built-in function </w:t>
      </w:r>
      <w:r w:rsidRPr="00265624">
        <w:rPr>
          <w:rFonts w:ascii="Helvetica" w:eastAsia="Times New Roman" w:hAnsi="Helvetica" w:cs="Times New Roman"/>
          <w:color w:val="24292E"/>
          <w:sz w:val="21"/>
          <w:szCs w:val="21"/>
          <w:lang w:val="en-US"/>
        </w:rPr>
        <w:t>Background Subtraction</w:t>
      </w:r>
      <w:r>
        <w:rPr>
          <w:rFonts w:ascii="Helvetica" w:eastAsia="Times New Roman" w:hAnsi="Helvetica" w:cs="Times New Roman"/>
          <w:color w:val="24292E"/>
          <w:sz w:val="21"/>
          <w:szCs w:val="21"/>
          <w:lang w:val="en-US"/>
        </w:rPr>
        <w:t xml:space="preserve"> </w:t>
      </w:r>
      <w:ins w:id="251" w:author="Joachim Goedhart" w:date="2020-05-08T13:52:00Z">
        <w:r w:rsidR="00FA79D2">
          <w:rPr>
            <w:rFonts w:ascii="Helvetica" w:eastAsia="Times New Roman" w:hAnsi="Helvetica" w:cs="Times New Roman"/>
            <w:color w:val="24292E"/>
            <w:sz w:val="21"/>
            <w:szCs w:val="21"/>
            <w:lang w:val="en-US"/>
          </w:rPr>
          <w:t xml:space="preserve">(which applies a Rolling Ball correction) </w:t>
        </w:r>
      </w:ins>
      <w:r>
        <w:rPr>
          <w:rFonts w:ascii="Helvetica" w:eastAsia="Times New Roman" w:hAnsi="Helvetica" w:cs="Times New Roman"/>
          <w:color w:val="24292E"/>
          <w:sz w:val="21"/>
          <w:szCs w:val="21"/>
          <w:lang w:val="en-US"/>
        </w:rPr>
        <w:t xml:space="preserve">to the </w:t>
      </w:r>
      <w:del w:id="252" w:author="Joachim Goedhart" w:date="2020-05-08T13:51:00Z">
        <w:r w:rsidDel="00FA79D2">
          <w:rPr>
            <w:rFonts w:ascii="Helvetica" w:eastAsia="Times New Roman" w:hAnsi="Helvetica" w:cs="Times New Roman"/>
            <w:color w:val="24292E"/>
            <w:sz w:val="21"/>
            <w:szCs w:val="21"/>
            <w:lang w:val="en-US"/>
          </w:rPr>
          <w:delText>mTq2 images</w:delText>
        </w:r>
      </w:del>
      <w:ins w:id="253" w:author="Joachim Goedhart" w:date="2020-05-08T13:51:00Z">
        <w:r w:rsidR="00FA79D2">
          <w:rPr>
            <w:rFonts w:ascii="Helvetica" w:eastAsia="Times New Roman" w:hAnsi="Helvetica" w:cs="Times New Roman"/>
            <w:color w:val="24292E"/>
            <w:sz w:val="21"/>
            <w:szCs w:val="21"/>
            <w:lang w:val="en-US"/>
          </w:rPr>
          <w:t>cyan channel</w:t>
        </w:r>
      </w:ins>
      <w:r>
        <w:rPr>
          <w:rFonts w:ascii="Helvetica" w:eastAsia="Times New Roman" w:hAnsi="Helvetica" w:cs="Times New Roman"/>
          <w:color w:val="24292E"/>
          <w:sz w:val="21"/>
          <w:szCs w:val="21"/>
          <w:lang w:val="en-US"/>
        </w:rPr>
        <w:t>.</w:t>
      </w:r>
    </w:p>
    <w:p w14:paraId="115AFFA0" w14:textId="57A4311D" w:rsidR="00FA79D2" w:rsidRPr="00FA79D2" w:rsidRDefault="00FA79D2">
      <w:pPr>
        <w:pStyle w:val="ListParagraph"/>
        <w:numPr>
          <w:ilvl w:val="0"/>
          <w:numId w:val="21"/>
        </w:numPr>
        <w:shd w:val="clear" w:color="auto" w:fill="FFFFFF"/>
        <w:spacing w:before="100" w:beforeAutospacing="1" w:after="100" w:afterAutospacing="1"/>
        <w:rPr>
          <w:ins w:id="254" w:author="Joachim Goedhart" w:date="2020-05-08T13:52:00Z"/>
          <w:rFonts w:ascii="Helvetica" w:eastAsia="Times New Roman" w:hAnsi="Helvetica" w:cs="Times New Roman"/>
          <w:color w:val="24292E"/>
          <w:sz w:val="21"/>
          <w:szCs w:val="21"/>
          <w:lang w:val="en-US"/>
          <w:rPrChange w:id="255" w:author="Joachim Goedhart" w:date="2020-05-08T13:55:00Z">
            <w:rPr>
              <w:ins w:id="256" w:author="Joachim Goedhart" w:date="2020-05-08T13:52:00Z"/>
              <w:lang w:val="en-US"/>
            </w:rPr>
          </w:rPrChange>
        </w:rPr>
        <w:pPrChange w:id="257" w:author="Joachim Goedhart" w:date="2020-05-08T13:55:00Z">
          <w:pPr>
            <w:shd w:val="clear" w:color="auto" w:fill="FFFFFF"/>
            <w:spacing w:before="100" w:beforeAutospacing="1" w:after="100" w:afterAutospacing="1"/>
          </w:pPr>
        </w:pPrChange>
      </w:pPr>
      <w:ins w:id="258" w:author="Joachim Goedhart" w:date="2020-05-08T13:52:00Z">
        <w:r w:rsidRPr="00FA79D2">
          <w:rPr>
            <w:rFonts w:ascii="Helvetica" w:eastAsia="Times New Roman" w:hAnsi="Helvetica" w:cs="Times New Roman"/>
            <w:color w:val="24292E"/>
            <w:sz w:val="21"/>
            <w:szCs w:val="21"/>
            <w:lang w:val="en-US"/>
            <w:rPrChange w:id="259" w:author="Joachim Goedhart" w:date="2020-05-08T13:55:00Z">
              <w:rPr>
                <w:lang w:val="en-US"/>
              </w:rPr>
            </w:rPrChange>
          </w:rPr>
          <w:t>Open the data for the cyan channe</w:t>
        </w:r>
      </w:ins>
      <w:ins w:id="260" w:author="Joachim Goedhart" w:date="2020-05-08T13:55:00Z">
        <w:r>
          <w:rPr>
            <w:rFonts w:ascii="Helvetica" w:eastAsia="Times New Roman" w:hAnsi="Helvetica" w:cs="Times New Roman"/>
            <w:color w:val="24292E"/>
            <w:sz w:val="21"/>
            <w:szCs w:val="21"/>
            <w:lang w:val="en-US"/>
          </w:rPr>
          <w:t>l</w:t>
        </w:r>
      </w:ins>
      <w:ins w:id="261" w:author="Joachim Goedhart" w:date="2020-05-19T09:48:00Z">
        <w:r w:rsidR="00541059">
          <w:rPr>
            <w:rFonts w:ascii="Helvetica" w:eastAsia="Times New Roman" w:hAnsi="Helvetica" w:cs="Times New Roman"/>
            <w:color w:val="24292E"/>
            <w:sz w:val="21"/>
            <w:szCs w:val="21"/>
            <w:lang w:val="en-US"/>
          </w:rPr>
          <w:t xml:space="preserve"> (</w:t>
        </w:r>
        <w:proofErr w:type="spellStart"/>
        <w:r w:rsidR="00541059" w:rsidRPr="00541059">
          <w:rPr>
            <w:rFonts w:ascii="Helvetica" w:eastAsia="Times New Roman" w:hAnsi="Helvetica" w:cs="Times New Roman"/>
            <w:color w:val="24292E"/>
            <w:sz w:val="21"/>
            <w:szCs w:val="21"/>
            <w:lang w:val="en-US"/>
          </w:rPr>
          <w:t>KTR_Cyan-Channel.tif</w:t>
        </w:r>
        <w:proofErr w:type="spellEnd"/>
        <w:r w:rsidR="00541059">
          <w:rPr>
            <w:rFonts w:ascii="Helvetica" w:eastAsia="Times New Roman" w:hAnsi="Helvetica" w:cs="Times New Roman"/>
            <w:color w:val="24292E"/>
            <w:sz w:val="21"/>
            <w:szCs w:val="21"/>
            <w:lang w:val="en-US"/>
          </w:rPr>
          <w:t>)</w:t>
        </w:r>
      </w:ins>
    </w:p>
    <w:p w14:paraId="13CFB508" w14:textId="6AF2110C" w:rsidR="008915CA" w:rsidRPr="00FA79D2" w:rsidRDefault="00FA79D2">
      <w:pPr>
        <w:pStyle w:val="ListParagraph"/>
        <w:numPr>
          <w:ilvl w:val="0"/>
          <w:numId w:val="21"/>
        </w:numPr>
        <w:shd w:val="clear" w:color="auto" w:fill="FFFFFF"/>
        <w:spacing w:before="100" w:beforeAutospacing="1" w:after="100" w:afterAutospacing="1"/>
        <w:rPr>
          <w:ins w:id="262" w:author="Joachim Goedhart" w:date="2020-05-08T13:55:00Z"/>
          <w:rFonts w:ascii="Helvetica" w:eastAsia="Times New Roman" w:hAnsi="Helvetica" w:cs="Times New Roman"/>
          <w:color w:val="24292E"/>
          <w:sz w:val="21"/>
          <w:szCs w:val="21"/>
          <w:lang w:val="en-US"/>
          <w:rPrChange w:id="263" w:author="Joachim Goedhart" w:date="2020-05-08T13:55:00Z">
            <w:rPr>
              <w:ins w:id="264" w:author="Joachim Goedhart" w:date="2020-05-08T13:55:00Z"/>
              <w:lang w:val="en-US"/>
            </w:rPr>
          </w:rPrChange>
        </w:rPr>
        <w:pPrChange w:id="265" w:author="Joachim Goedhart" w:date="2020-05-08T13:55:00Z">
          <w:pPr>
            <w:shd w:val="clear" w:color="auto" w:fill="FFFFFF"/>
            <w:spacing w:before="100" w:beforeAutospacing="1" w:after="100" w:afterAutospacing="1"/>
          </w:pPr>
        </w:pPrChange>
      </w:pPr>
      <w:ins w:id="266" w:author="Joachim Goedhart" w:date="2020-05-08T13:52:00Z">
        <w:r w:rsidRPr="00FA79D2">
          <w:rPr>
            <w:rFonts w:ascii="Helvetica" w:eastAsia="Times New Roman" w:hAnsi="Helvetica" w:cs="Times New Roman"/>
            <w:color w:val="24292E"/>
            <w:sz w:val="21"/>
            <w:szCs w:val="21"/>
            <w:lang w:val="en-US"/>
            <w:rPrChange w:id="267" w:author="Joachim Goedhart" w:date="2020-05-08T13:55:00Z">
              <w:rPr>
                <w:lang w:val="en-US"/>
              </w:rPr>
            </w:rPrChange>
          </w:rPr>
          <w:t>Apply the background correction</w:t>
        </w:r>
      </w:ins>
      <w:ins w:id="268" w:author="Joachim Goedhart" w:date="2020-05-08T13:53:00Z">
        <w:r w:rsidRPr="00FA79D2">
          <w:rPr>
            <w:rFonts w:ascii="Helvetica" w:eastAsia="Times New Roman" w:hAnsi="Helvetica" w:cs="Times New Roman"/>
            <w:color w:val="24292E"/>
            <w:sz w:val="21"/>
            <w:szCs w:val="21"/>
            <w:lang w:val="en-US"/>
            <w:rPrChange w:id="269" w:author="Joachim Goedhart" w:date="2020-05-08T13:55:00Z">
              <w:rPr>
                <w:lang w:val="en-US"/>
              </w:rPr>
            </w:rPrChange>
          </w:rPr>
          <w:t xml:space="preserve"> (enter 70 pixels): </w:t>
        </w:r>
      </w:ins>
      <w:del w:id="270" w:author="Joachim Goedhart" w:date="2020-05-08T13:53:00Z">
        <w:r w:rsidR="005A6186" w:rsidRPr="00FA79D2" w:rsidDel="00FA79D2">
          <w:rPr>
            <w:rFonts w:ascii="Helvetica" w:eastAsia="Times New Roman" w:hAnsi="Helvetica" w:cs="Times New Roman"/>
            <w:color w:val="24292E"/>
            <w:sz w:val="21"/>
            <w:szCs w:val="21"/>
            <w:lang w:val="en-US"/>
            <w:rPrChange w:id="271" w:author="Joachim Goedhart" w:date="2020-05-08T13:55:00Z">
              <w:rPr>
                <w:lang w:val="en-US"/>
              </w:rPr>
            </w:rPrChange>
          </w:rPr>
          <w:delText xml:space="preserve"> This function applies a Rolling Ball of a radius that matches the largest that are not background, in our case</w:delText>
        </w:r>
      </w:del>
      <w:del w:id="272" w:author="Joachim Goedhart" w:date="2020-05-08T13:52:00Z">
        <w:r w:rsidR="005A6186" w:rsidRPr="00FA79D2" w:rsidDel="00FA79D2">
          <w:rPr>
            <w:rFonts w:ascii="Helvetica" w:eastAsia="Times New Roman" w:hAnsi="Helvetica" w:cs="Times New Roman"/>
            <w:color w:val="24292E"/>
            <w:sz w:val="21"/>
            <w:szCs w:val="21"/>
            <w:lang w:val="en-US"/>
            <w:rPrChange w:id="273" w:author="Joachim Goedhart" w:date="2020-05-08T13:55:00Z">
              <w:rPr>
                <w:lang w:val="en-US"/>
              </w:rPr>
            </w:rPrChange>
          </w:rPr>
          <w:delText xml:space="preserve"> 70 pixels</w:delText>
        </w:r>
      </w:del>
      <w:del w:id="274" w:author="Joachim Goedhart" w:date="2020-05-08T13:53:00Z">
        <w:r w:rsidR="005A6186" w:rsidRPr="00FA79D2" w:rsidDel="00FA79D2">
          <w:rPr>
            <w:rFonts w:ascii="Helvetica" w:eastAsia="Times New Roman" w:hAnsi="Helvetica" w:cs="Times New Roman"/>
            <w:color w:val="24292E"/>
            <w:sz w:val="21"/>
            <w:szCs w:val="21"/>
            <w:lang w:val="en-US"/>
            <w:rPrChange w:id="275" w:author="Joachim Goedhart" w:date="2020-05-08T13:55:00Z">
              <w:rPr>
                <w:lang w:val="en-US"/>
              </w:rPr>
            </w:rPrChange>
          </w:rPr>
          <w:delText xml:space="preserve">: </w:delText>
        </w:r>
      </w:del>
      <w:r w:rsidR="005A6186" w:rsidRPr="00FA79D2">
        <w:rPr>
          <w:rFonts w:ascii="Helvetica" w:eastAsia="Times New Roman" w:hAnsi="Helvetica" w:cs="Times New Roman"/>
          <w:color w:val="24292E"/>
          <w:sz w:val="21"/>
          <w:szCs w:val="21"/>
          <w:lang w:val="en-US"/>
          <w:rPrChange w:id="276" w:author="Joachim Goedhart" w:date="2020-05-08T13:55:00Z">
            <w:rPr>
              <w:lang w:val="en-US"/>
            </w:rPr>
          </w:rPrChange>
        </w:rPr>
        <w:t>Process -&gt; Subtract Background.</w:t>
      </w:r>
    </w:p>
    <w:p w14:paraId="7E2209BF" w14:textId="77777777" w:rsidR="00FA79D2" w:rsidRDefault="00FA79D2">
      <w:pPr>
        <w:numPr>
          <w:ilvl w:val="0"/>
          <w:numId w:val="21"/>
        </w:numPr>
        <w:shd w:val="clear" w:color="auto" w:fill="FFFFFF"/>
        <w:spacing w:before="100" w:beforeAutospacing="1" w:after="100" w:afterAutospacing="1"/>
        <w:rPr>
          <w:ins w:id="277" w:author="Joachim Goedhart" w:date="2020-05-08T13:55:00Z"/>
          <w:rFonts w:ascii="Helvetica" w:eastAsia="Times New Roman" w:hAnsi="Helvetica" w:cs="Times New Roman"/>
          <w:color w:val="24292E"/>
          <w:sz w:val="21"/>
          <w:szCs w:val="21"/>
          <w:lang w:val="en-US"/>
        </w:rPr>
        <w:pPrChange w:id="278" w:author="Joachim Goedhart" w:date="2020-05-08T13:55:00Z">
          <w:pPr>
            <w:numPr>
              <w:numId w:val="7"/>
            </w:numPr>
            <w:shd w:val="clear" w:color="auto" w:fill="FFFFFF"/>
            <w:tabs>
              <w:tab w:val="num" w:pos="720"/>
            </w:tabs>
            <w:spacing w:before="100" w:beforeAutospacing="1" w:after="100" w:afterAutospacing="1"/>
            <w:ind w:left="720" w:hanging="360"/>
          </w:pPr>
        </w:pPrChange>
      </w:pPr>
      <w:ins w:id="279" w:author="Joachim Goedhart" w:date="2020-05-08T13:55:00Z">
        <w:r>
          <w:rPr>
            <w:rFonts w:ascii="Helvetica" w:eastAsia="Times New Roman" w:hAnsi="Helvetica" w:cs="Times New Roman"/>
            <w:color w:val="24292E"/>
            <w:sz w:val="21"/>
            <w:szCs w:val="21"/>
            <w:lang w:val="en-US"/>
          </w:rPr>
          <w:t>Save the result as individual images in a new folder (‘processed’), File -&gt; Save as -&gt; Image Sequence (start at 1)</w:t>
        </w:r>
      </w:ins>
    </w:p>
    <w:p w14:paraId="7ADCD108" w14:textId="22E7175C" w:rsidR="00FA79D2" w:rsidRDefault="00FA79D2">
      <w:pPr>
        <w:numPr>
          <w:ilvl w:val="0"/>
          <w:numId w:val="21"/>
        </w:numPr>
        <w:shd w:val="clear" w:color="auto" w:fill="FFFFFF"/>
        <w:spacing w:before="100" w:beforeAutospacing="1" w:after="100" w:afterAutospacing="1"/>
        <w:rPr>
          <w:ins w:id="280" w:author="Joachim Goedhart" w:date="2020-05-08T13:55:00Z"/>
          <w:rFonts w:ascii="Helvetica" w:eastAsia="Times New Roman" w:hAnsi="Helvetica" w:cs="Times New Roman"/>
          <w:color w:val="24292E"/>
          <w:sz w:val="21"/>
          <w:szCs w:val="21"/>
          <w:lang w:val="en-US"/>
        </w:rPr>
        <w:pPrChange w:id="281" w:author="Joachim Goedhart" w:date="2020-05-08T13:55:00Z">
          <w:pPr>
            <w:numPr>
              <w:numId w:val="7"/>
            </w:numPr>
            <w:shd w:val="clear" w:color="auto" w:fill="FFFFFF"/>
            <w:tabs>
              <w:tab w:val="num" w:pos="720"/>
            </w:tabs>
            <w:spacing w:before="100" w:beforeAutospacing="1" w:after="100" w:afterAutospacing="1"/>
            <w:ind w:left="720" w:hanging="360"/>
          </w:pPr>
        </w:pPrChange>
      </w:pPr>
      <w:ins w:id="282" w:author="Joachim Goedhart" w:date="2020-05-08T13:55:00Z">
        <w:r>
          <w:rPr>
            <w:rFonts w:ascii="Helvetica" w:eastAsia="Times New Roman" w:hAnsi="Helvetica" w:cs="Times New Roman"/>
            <w:color w:val="24292E"/>
            <w:sz w:val="21"/>
            <w:szCs w:val="21"/>
            <w:lang w:val="en-US"/>
          </w:rPr>
          <w:t xml:space="preserve">The result is 27 sequentially numbered TIF images, starting at </w:t>
        </w:r>
      </w:ins>
      <w:ins w:id="283" w:author="Joachim Goedhart" w:date="2020-05-08T13:56:00Z">
        <w:r w:rsidRPr="00FA79D2">
          <w:rPr>
            <w:rFonts w:ascii="Helvetica" w:eastAsia="Times New Roman" w:hAnsi="Helvetica" w:cs="Times New Roman"/>
            <w:color w:val="24292E"/>
            <w:sz w:val="21"/>
            <w:szCs w:val="21"/>
            <w:lang w:val="en-US"/>
          </w:rPr>
          <w:t>KTR_Cyan-Channel</w:t>
        </w:r>
      </w:ins>
      <w:ins w:id="284" w:author="Joachim Goedhart" w:date="2020-05-19T14:02:00Z">
        <w:r w:rsidR="00056D94">
          <w:rPr>
            <w:rFonts w:ascii="Helvetica" w:eastAsia="Times New Roman" w:hAnsi="Helvetica" w:cs="Times New Roman"/>
            <w:color w:val="24292E"/>
            <w:sz w:val="21"/>
            <w:szCs w:val="21"/>
            <w:lang w:val="en-US"/>
          </w:rPr>
          <w:t>_</w:t>
        </w:r>
      </w:ins>
      <w:ins w:id="285" w:author="Joachim Goedhart" w:date="2020-05-08T13:56:00Z">
        <w:r w:rsidRPr="00FA79D2">
          <w:rPr>
            <w:rFonts w:ascii="Helvetica" w:eastAsia="Times New Roman" w:hAnsi="Helvetica" w:cs="Times New Roman"/>
            <w:color w:val="24292E"/>
            <w:sz w:val="21"/>
            <w:szCs w:val="21"/>
            <w:lang w:val="en-US"/>
          </w:rPr>
          <w:t>0001.tif</w:t>
        </w:r>
      </w:ins>
    </w:p>
    <w:p w14:paraId="6384F118" w14:textId="17E67853" w:rsidR="00FA79D2" w:rsidRDefault="00FA79D2">
      <w:pPr>
        <w:shd w:val="clear" w:color="auto" w:fill="FFFFFF"/>
        <w:spacing w:before="100" w:beforeAutospacing="1" w:after="100" w:afterAutospacing="1"/>
        <w:rPr>
          <w:ins w:id="286" w:author="Joachim Goedhart" w:date="2020-05-19T10:12:00Z"/>
          <w:rFonts w:ascii="Helvetica" w:eastAsia="Times New Roman" w:hAnsi="Helvetica" w:cs="Times New Roman"/>
          <w:b/>
          <w:bCs/>
          <w:color w:val="24292E"/>
          <w:lang w:val="en-US"/>
        </w:rPr>
      </w:pPr>
    </w:p>
    <w:p w14:paraId="7FA2C66A" w14:textId="013B0608" w:rsidR="004E46FE" w:rsidRDefault="004E46FE">
      <w:pPr>
        <w:shd w:val="clear" w:color="auto" w:fill="FFFFFF"/>
        <w:spacing w:before="100" w:beforeAutospacing="1" w:after="100" w:afterAutospacing="1"/>
        <w:rPr>
          <w:ins w:id="287" w:author="Joachim Goedhart" w:date="2020-05-19T10:12:00Z"/>
          <w:rFonts w:ascii="Helvetica" w:eastAsia="Times New Roman" w:hAnsi="Helvetica" w:cs="Times New Roman"/>
          <w:b/>
          <w:bCs/>
          <w:color w:val="24292E"/>
          <w:lang w:val="en-US"/>
        </w:rPr>
      </w:pPr>
      <w:ins w:id="288" w:author="Joachim Goedhart" w:date="2020-05-19T10:12:00Z">
        <w:r>
          <w:rPr>
            <w:rFonts w:ascii="Helvetica" w:eastAsia="Times New Roman" w:hAnsi="Helvetica" w:cs="Times New Roman"/>
            <w:b/>
            <w:bCs/>
            <w:color w:val="24292E"/>
            <w:lang w:val="en-US"/>
          </w:rPr>
          <w:lastRenderedPageBreak/>
          <w:t>Preparing the Green Images</w:t>
        </w:r>
      </w:ins>
    </w:p>
    <w:p w14:paraId="29E5D7C5" w14:textId="77777777" w:rsidR="004A4D6E" w:rsidRDefault="004E46FE" w:rsidP="004E46FE">
      <w:pPr>
        <w:shd w:val="clear" w:color="auto" w:fill="FFFFFF"/>
        <w:spacing w:before="100" w:beforeAutospacing="1" w:after="100" w:afterAutospacing="1"/>
        <w:rPr>
          <w:ins w:id="289" w:author="Joachim Goedhart" w:date="2020-05-19T10:13:00Z"/>
          <w:rFonts w:ascii="Helvetica" w:eastAsia="Times New Roman" w:hAnsi="Helvetica" w:cs="Times New Roman"/>
          <w:color w:val="24292E"/>
          <w:sz w:val="21"/>
          <w:szCs w:val="21"/>
          <w:lang w:val="en-US"/>
        </w:rPr>
      </w:pPr>
      <w:ins w:id="290" w:author="Joachim Goedhart" w:date="2020-05-19T10:12:00Z">
        <w:r>
          <w:rPr>
            <w:rFonts w:ascii="Helvetica" w:eastAsia="Times New Roman" w:hAnsi="Helvetica" w:cs="Times New Roman"/>
            <w:color w:val="24292E"/>
            <w:sz w:val="21"/>
            <w:szCs w:val="21"/>
            <w:lang w:val="en-US"/>
          </w:rPr>
          <w:t>For thi</w:t>
        </w:r>
      </w:ins>
      <w:ins w:id="291" w:author="Joachim Goedhart" w:date="2020-05-19T10:13:00Z">
        <w:r>
          <w:rPr>
            <w:rFonts w:ascii="Helvetica" w:eastAsia="Times New Roman" w:hAnsi="Helvetica" w:cs="Times New Roman"/>
            <w:color w:val="24292E"/>
            <w:sz w:val="21"/>
            <w:szCs w:val="21"/>
            <w:lang w:val="en-US"/>
          </w:rPr>
          <w:t>s specific dataset, it is not necessary to background correct the green channel. But we still need to prepare the data</w:t>
        </w:r>
        <w:r w:rsidR="004A4D6E">
          <w:rPr>
            <w:rFonts w:ascii="Helvetica" w:eastAsia="Times New Roman" w:hAnsi="Helvetica" w:cs="Times New Roman"/>
            <w:color w:val="24292E"/>
            <w:sz w:val="21"/>
            <w:szCs w:val="21"/>
            <w:lang w:val="en-US"/>
          </w:rPr>
          <w:t xml:space="preserve"> in such a way that it can be handled by </w:t>
        </w:r>
        <w:proofErr w:type="spellStart"/>
        <w:r w:rsidR="004A4D6E">
          <w:rPr>
            <w:rFonts w:ascii="Helvetica" w:eastAsia="Times New Roman" w:hAnsi="Helvetica" w:cs="Times New Roman"/>
            <w:color w:val="24292E"/>
            <w:sz w:val="21"/>
            <w:szCs w:val="21"/>
            <w:lang w:val="en-US"/>
          </w:rPr>
          <w:t>CellProfiler</w:t>
        </w:r>
        <w:proofErr w:type="spellEnd"/>
        <w:r w:rsidR="004A4D6E">
          <w:rPr>
            <w:rFonts w:ascii="Helvetica" w:eastAsia="Times New Roman" w:hAnsi="Helvetica" w:cs="Times New Roman"/>
            <w:color w:val="24292E"/>
            <w:sz w:val="21"/>
            <w:szCs w:val="21"/>
            <w:lang w:val="en-US"/>
          </w:rPr>
          <w:t>. To this end, we split the stack and save the individual images.</w:t>
        </w:r>
      </w:ins>
    </w:p>
    <w:p w14:paraId="7E0B72E6" w14:textId="2D27AD43" w:rsidR="004E46FE" w:rsidRPr="004A4D6E" w:rsidRDefault="004E46FE" w:rsidP="004A4D6E">
      <w:pPr>
        <w:pStyle w:val="ListParagraph"/>
        <w:numPr>
          <w:ilvl w:val="0"/>
          <w:numId w:val="21"/>
        </w:numPr>
        <w:shd w:val="clear" w:color="auto" w:fill="FFFFFF"/>
        <w:spacing w:before="100" w:beforeAutospacing="1" w:after="100" w:afterAutospacing="1"/>
        <w:rPr>
          <w:ins w:id="292" w:author="Joachim Goedhart" w:date="2020-05-19T10:12:00Z"/>
          <w:rFonts w:ascii="Helvetica" w:eastAsia="Times New Roman" w:hAnsi="Helvetica" w:cs="Times New Roman"/>
          <w:color w:val="24292E"/>
          <w:sz w:val="21"/>
          <w:szCs w:val="21"/>
          <w:lang w:val="en-US"/>
          <w:rPrChange w:id="293" w:author="Joachim Goedhart" w:date="2020-05-19T10:14:00Z">
            <w:rPr>
              <w:ins w:id="294" w:author="Joachim Goedhart" w:date="2020-05-19T10:12:00Z"/>
              <w:lang w:val="en-US"/>
            </w:rPr>
          </w:rPrChange>
        </w:rPr>
      </w:pPr>
      <w:ins w:id="295" w:author="Joachim Goedhart" w:date="2020-05-19T10:12:00Z">
        <w:r w:rsidRPr="00124AE4">
          <w:rPr>
            <w:rFonts w:ascii="Helvetica" w:eastAsia="Times New Roman" w:hAnsi="Helvetica" w:cs="Times New Roman"/>
            <w:color w:val="24292E"/>
            <w:sz w:val="21"/>
            <w:szCs w:val="21"/>
            <w:lang w:val="en-US"/>
          </w:rPr>
          <w:t xml:space="preserve">Open the data for the </w:t>
        </w:r>
      </w:ins>
      <w:ins w:id="296" w:author="Joachim Goedhart" w:date="2020-05-19T10:14:00Z">
        <w:r w:rsidR="004A4D6E">
          <w:rPr>
            <w:rFonts w:ascii="Helvetica" w:eastAsia="Times New Roman" w:hAnsi="Helvetica" w:cs="Times New Roman"/>
            <w:color w:val="24292E"/>
            <w:sz w:val="21"/>
            <w:szCs w:val="21"/>
            <w:lang w:val="en-US"/>
          </w:rPr>
          <w:t>green</w:t>
        </w:r>
      </w:ins>
      <w:ins w:id="297" w:author="Joachim Goedhart" w:date="2020-05-19T10:12:00Z">
        <w:r w:rsidRPr="00124AE4">
          <w:rPr>
            <w:rFonts w:ascii="Helvetica" w:eastAsia="Times New Roman" w:hAnsi="Helvetica" w:cs="Times New Roman"/>
            <w:color w:val="24292E"/>
            <w:sz w:val="21"/>
            <w:szCs w:val="21"/>
            <w:lang w:val="en-US"/>
          </w:rPr>
          <w:t xml:space="preserve"> channe</w:t>
        </w:r>
        <w:r>
          <w:rPr>
            <w:rFonts w:ascii="Helvetica" w:eastAsia="Times New Roman" w:hAnsi="Helvetica" w:cs="Times New Roman"/>
            <w:color w:val="24292E"/>
            <w:sz w:val="21"/>
            <w:szCs w:val="21"/>
            <w:lang w:val="en-US"/>
          </w:rPr>
          <w:t>l (</w:t>
        </w:r>
        <w:proofErr w:type="spellStart"/>
        <w:r w:rsidRPr="00541059">
          <w:rPr>
            <w:rFonts w:ascii="Helvetica" w:eastAsia="Times New Roman" w:hAnsi="Helvetica" w:cs="Times New Roman"/>
            <w:color w:val="24292E"/>
            <w:sz w:val="21"/>
            <w:szCs w:val="21"/>
            <w:lang w:val="en-US"/>
          </w:rPr>
          <w:t>KTR_</w:t>
        </w:r>
      </w:ins>
      <w:ins w:id="298" w:author="Joachim Goedhart" w:date="2020-05-19T10:14:00Z">
        <w:r w:rsidR="004A4D6E">
          <w:rPr>
            <w:rFonts w:ascii="Helvetica" w:eastAsia="Times New Roman" w:hAnsi="Helvetica" w:cs="Times New Roman"/>
            <w:color w:val="24292E"/>
            <w:sz w:val="21"/>
            <w:szCs w:val="21"/>
            <w:lang w:val="en-US"/>
          </w:rPr>
          <w:t>Green</w:t>
        </w:r>
      </w:ins>
      <w:ins w:id="299" w:author="Joachim Goedhart" w:date="2020-05-19T10:12:00Z">
        <w:r w:rsidRPr="00541059">
          <w:rPr>
            <w:rFonts w:ascii="Helvetica" w:eastAsia="Times New Roman" w:hAnsi="Helvetica" w:cs="Times New Roman"/>
            <w:color w:val="24292E"/>
            <w:sz w:val="21"/>
            <w:szCs w:val="21"/>
            <w:lang w:val="en-US"/>
          </w:rPr>
          <w:t>-Channel.tif</w:t>
        </w:r>
        <w:proofErr w:type="spellEnd"/>
        <w:r>
          <w:rPr>
            <w:rFonts w:ascii="Helvetica" w:eastAsia="Times New Roman" w:hAnsi="Helvetica" w:cs="Times New Roman"/>
            <w:color w:val="24292E"/>
            <w:sz w:val="21"/>
            <w:szCs w:val="21"/>
            <w:lang w:val="en-US"/>
          </w:rPr>
          <w:t>)</w:t>
        </w:r>
      </w:ins>
    </w:p>
    <w:p w14:paraId="1843D133" w14:textId="77777777" w:rsidR="004E46FE" w:rsidRDefault="004E46FE" w:rsidP="004E46FE">
      <w:pPr>
        <w:numPr>
          <w:ilvl w:val="0"/>
          <w:numId w:val="21"/>
        </w:numPr>
        <w:shd w:val="clear" w:color="auto" w:fill="FFFFFF"/>
        <w:spacing w:before="100" w:beforeAutospacing="1" w:after="100" w:afterAutospacing="1"/>
        <w:rPr>
          <w:ins w:id="300" w:author="Joachim Goedhart" w:date="2020-05-19T10:12:00Z"/>
          <w:rFonts w:ascii="Helvetica" w:eastAsia="Times New Roman" w:hAnsi="Helvetica" w:cs="Times New Roman"/>
          <w:color w:val="24292E"/>
          <w:sz w:val="21"/>
          <w:szCs w:val="21"/>
          <w:lang w:val="en-US"/>
        </w:rPr>
      </w:pPr>
      <w:ins w:id="301" w:author="Joachim Goedhart" w:date="2020-05-19T10:12:00Z">
        <w:r>
          <w:rPr>
            <w:rFonts w:ascii="Helvetica" w:eastAsia="Times New Roman" w:hAnsi="Helvetica" w:cs="Times New Roman"/>
            <w:color w:val="24292E"/>
            <w:sz w:val="21"/>
            <w:szCs w:val="21"/>
            <w:lang w:val="en-US"/>
          </w:rPr>
          <w:t>Save the result as individual images in a new folder (‘processed’), File -&gt; Save as -&gt; Image Sequence (start at 1)</w:t>
        </w:r>
      </w:ins>
    </w:p>
    <w:p w14:paraId="505752B1" w14:textId="1677EBFB" w:rsidR="004E46FE" w:rsidRPr="008A24EE" w:rsidRDefault="004E46FE">
      <w:pPr>
        <w:numPr>
          <w:ilvl w:val="0"/>
          <w:numId w:val="21"/>
        </w:numPr>
        <w:shd w:val="clear" w:color="auto" w:fill="FFFFFF"/>
        <w:spacing w:before="100" w:beforeAutospacing="1" w:after="100" w:afterAutospacing="1"/>
        <w:rPr>
          <w:ins w:id="302" w:author="Joachim Goedhart" w:date="2020-05-19T10:12:00Z"/>
          <w:rFonts w:ascii="Helvetica" w:eastAsia="Times New Roman" w:hAnsi="Helvetica" w:cs="Times New Roman"/>
          <w:color w:val="24292E"/>
          <w:sz w:val="21"/>
          <w:szCs w:val="21"/>
          <w:lang w:val="en-US"/>
          <w:rPrChange w:id="303" w:author="Joachim Goedhart" w:date="2020-05-19T10:22:00Z">
            <w:rPr>
              <w:ins w:id="304" w:author="Joachim Goedhart" w:date="2020-05-19T10:12:00Z"/>
              <w:rFonts w:ascii="Helvetica" w:eastAsia="Times New Roman" w:hAnsi="Helvetica" w:cs="Times New Roman"/>
              <w:b/>
              <w:bCs/>
              <w:color w:val="24292E"/>
              <w:lang w:val="en-US"/>
            </w:rPr>
          </w:rPrChange>
        </w:rPr>
        <w:pPrChange w:id="305" w:author="Joachim Goedhart" w:date="2020-05-08T13:51:00Z">
          <w:pPr>
            <w:shd w:val="clear" w:color="auto" w:fill="FFFFFF"/>
            <w:spacing w:before="100" w:beforeAutospacing="1" w:after="100" w:afterAutospacing="1"/>
          </w:pPr>
        </w:pPrChange>
      </w:pPr>
      <w:ins w:id="306" w:author="Joachim Goedhart" w:date="2020-05-19T10:12:00Z">
        <w:r>
          <w:rPr>
            <w:rFonts w:ascii="Helvetica" w:eastAsia="Times New Roman" w:hAnsi="Helvetica" w:cs="Times New Roman"/>
            <w:color w:val="24292E"/>
            <w:sz w:val="21"/>
            <w:szCs w:val="21"/>
            <w:lang w:val="en-US"/>
          </w:rPr>
          <w:t xml:space="preserve">The result is 27 sequentially numbered TIF images, starting at </w:t>
        </w:r>
        <w:r w:rsidRPr="00FA79D2">
          <w:rPr>
            <w:rFonts w:ascii="Helvetica" w:eastAsia="Times New Roman" w:hAnsi="Helvetica" w:cs="Times New Roman"/>
            <w:color w:val="24292E"/>
            <w:sz w:val="21"/>
            <w:szCs w:val="21"/>
            <w:lang w:val="en-US"/>
          </w:rPr>
          <w:t>KTR_</w:t>
        </w:r>
      </w:ins>
      <w:ins w:id="307" w:author="Joachim Goedhart" w:date="2020-05-19T10:14:00Z">
        <w:r w:rsidR="004A4D6E">
          <w:rPr>
            <w:rFonts w:ascii="Helvetica" w:eastAsia="Times New Roman" w:hAnsi="Helvetica" w:cs="Times New Roman"/>
            <w:color w:val="24292E"/>
            <w:sz w:val="21"/>
            <w:szCs w:val="21"/>
            <w:lang w:val="en-US"/>
          </w:rPr>
          <w:t>Green</w:t>
        </w:r>
      </w:ins>
      <w:ins w:id="308" w:author="Joachim Goedhart" w:date="2020-05-19T10:12:00Z">
        <w:r w:rsidRPr="00FA79D2">
          <w:rPr>
            <w:rFonts w:ascii="Helvetica" w:eastAsia="Times New Roman" w:hAnsi="Helvetica" w:cs="Times New Roman"/>
            <w:color w:val="24292E"/>
            <w:sz w:val="21"/>
            <w:szCs w:val="21"/>
            <w:lang w:val="en-US"/>
          </w:rPr>
          <w:t>-Channel</w:t>
        </w:r>
      </w:ins>
      <w:ins w:id="309" w:author="Joachim Goedhart" w:date="2020-05-19T14:02:00Z">
        <w:r w:rsidR="00056D94">
          <w:rPr>
            <w:rFonts w:ascii="Helvetica" w:eastAsia="Times New Roman" w:hAnsi="Helvetica" w:cs="Times New Roman"/>
            <w:color w:val="24292E"/>
            <w:sz w:val="21"/>
            <w:szCs w:val="21"/>
            <w:lang w:val="en-US"/>
          </w:rPr>
          <w:t>_</w:t>
        </w:r>
      </w:ins>
      <w:ins w:id="310" w:author="Joachim Goedhart" w:date="2020-05-19T10:12:00Z">
        <w:r w:rsidRPr="00FA79D2">
          <w:rPr>
            <w:rFonts w:ascii="Helvetica" w:eastAsia="Times New Roman" w:hAnsi="Helvetica" w:cs="Times New Roman"/>
            <w:color w:val="24292E"/>
            <w:sz w:val="21"/>
            <w:szCs w:val="21"/>
            <w:lang w:val="en-US"/>
          </w:rPr>
          <w:t>0001.tif</w:t>
        </w:r>
      </w:ins>
    </w:p>
    <w:p w14:paraId="0A23FF7B" w14:textId="77777777" w:rsidR="004E46FE" w:rsidRPr="005A6186" w:rsidRDefault="004E46FE">
      <w:pPr>
        <w:shd w:val="clear" w:color="auto" w:fill="FFFFFF"/>
        <w:spacing w:before="100" w:beforeAutospacing="1" w:after="100" w:afterAutospacing="1"/>
        <w:rPr>
          <w:rFonts w:ascii="Helvetica" w:eastAsia="Times New Roman" w:hAnsi="Helvetica" w:cs="Times New Roman"/>
          <w:b/>
          <w:bCs/>
          <w:color w:val="24292E"/>
          <w:lang w:val="en-US"/>
        </w:rPr>
        <w:pPrChange w:id="311" w:author="Joachim Goedhart" w:date="2020-05-08T13:51:00Z">
          <w:pPr>
            <w:numPr>
              <w:numId w:val="7"/>
            </w:numPr>
            <w:shd w:val="clear" w:color="auto" w:fill="FFFFFF"/>
            <w:tabs>
              <w:tab w:val="num" w:pos="720"/>
            </w:tabs>
            <w:spacing w:before="100" w:beforeAutospacing="1" w:after="100" w:afterAutospacing="1"/>
            <w:ind w:left="720" w:hanging="360"/>
          </w:pPr>
        </w:pPrChange>
      </w:pPr>
    </w:p>
    <w:p w14:paraId="690A25A2" w14:textId="1D146EE6" w:rsidR="008915CA" w:rsidDel="00FA79D2" w:rsidRDefault="005A6186" w:rsidP="005A6186">
      <w:pPr>
        <w:numPr>
          <w:ilvl w:val="0"/>
          <w:numId w:val="7"/>
        </w:numPr>
        <w:shd w:val="clear" w:color="auto" w:fill="FFFFFF"/>
        <w:spacing w:before="100" w:beforeAutospacing="1" w:after="100" w:afterAutospacing="1"/>
        <w:rPr>
          <w:del w:id="312" w:author="Joachim Goedhart" w:date="2020-05-08T13:55:00Z"/>
          <w:rFonts w:ascii="Helvetica" w:eastAsia="Times New Roman" w:hAnsi="Helvetica" w:cs="Times New Roman"/>
          <w:color w:val="24292E"/>
          <w:sz w:val="21"/>
          <w:szCs w:val="21"/>
          <w:lang w:val="en-US"/>
        </w:rPr>
      </w:pPr>
      <w:del w:id="313" w:author="Joachim Goedhart" w:date="2020-05-08T13:55:00Z">
        <w:r w:rsidDel="00FA79D2">
          <w:rPr>
            <w:rFonts w:ascii="Helvetica" w:eastAsia="Times New Roman" w:hAnsi="Helvetica" w:cs="Times New Roman"/>
            <w:color w:val="24292E"/>
            <w:sz w:val="21"/>
            <w:szCs w:val="21"/>
            <w:lang w:val="en-US"/>
          </w:rPr>
          <w:delText>Finally, we save the processed nuclear images with the name "mTqRB70</w:delText>
        </w:r>
        <w:r w:rsidR="008B596A" w:rsidDel="00FA79D2">
          <w:rPr>
            <w:rFonts w:ascii="Helvetica" w:eastAsia="Times New Roman" w:hAnsi="Helvetica" w:cs="Times New Roman"/>
            <w:color w:val="24292E"/>
            <w:sz w:val="21"/>
            <w:szCs w:val="21"/>
            <w:lang w:val="en-US"/>
          </w:rPr>
          <w:delText>_</w:delText>
        </w:r>
        <w:r w:rsidDel="00FA79D2">
          <w:rPr>
            <w:rFonts w:ascii="Helvetica" w:eastAsia="Times New Roman" w:hAnsi="Helvetica" w:cs="Times New Roman"/>
            <w:color w:val="24292E"/>
            <w:sz w:val="21"/>
            <w:szCs w:val="21"/>
            <w:lang w:val="en-US"/>
          </w:rPr>
          <w:delText>"</w:delText>
        </w:r>
        <w:r w:rsidR="008B596A" w:rsidRPr="008B596A" w:rsidDel="00FA79D2">
          <w:rPr>
            <w:rFonts w:ascii="Helvetica" w:eastAsia="Times New Roman" w:hAnsi="Helvetica" w:cs="Times New Roman"/>
            <w:color w:val="24292E"/>
            <w:sz w:val="21"/>
            <w:szCs w:val="21"/>
            <w:lang w:val="en-US"/>
          </w:rPr>
          <w:delText xml:space="preserve"> </w:delText>
        </w:r>
        <w:r w:rsidR="008B596A" w:rsidDel="00FA79D2">
          <w:rPr>
            <w:rFonts w:ascii="Helvetica" w:eastAsia="Times New Roman" w:hAnsi="Helvetica" w:cs="Times New Roman"/>
            <w:color w:val="24292E"/>
            <w:sz w:val="21"/>
            <w:szCs w:val="21"/>
            <w:lang w:val="en-US"/>
          </w:rPr>
          <w:delText>to start at 1</w:delText>
        </w:r>
        <w:r w:rsidDel="00FA79D2">
          <w:rPr>
            <w:rFonts w:ascii="Helvetica" w:eastAsia="Times New Roman" w:hAnsi="Helvetica" w:cs="Times New Roman"/>
            <w:color w:val="24292E"/>
            <w:sz w:val="21"/>
            <w:szCs w:val="21"/>
            <w:lang w:val="en-US"/>
          </w:rPr>
          <w:delText xml:space="preserve">, in order to distinguish them from the original </w:delText>
        </w:r>
        <w:r w:rsidR="002F65C3" w:rsidDel="00FA79D2">
          <w:rPr>
            <w:rFonts w:ascii="Helvetica" w:eastAsia="Times New Roman" w:hAnsi="Helvetica" w:cs="Times New Roman"/>
            <w:color w:val="24292E"/>
            <w:sz w:val="21"/>
            <w:szCs w:val="21"/>
            <w:lang w:val="en-US"/>
          </w:rPr>
          <w:delText>images from the folder.</w:delText>
        </w:r>
      </w:del>
    </w:p>
    <w:p w14:paraId="5D3FC2CA" w14:textId="5F3E2932" w:rsidR="000F5179" w:rsidRPr="00203EEF" w:rsidRDefault="000F5179" w:rsidP="000F5179">
      <w:pPr>
        <w:pStyle w:val="Heading1"/>
        <w:rPr>
          <w:ins w:id="314" w:author="Joachim Goedhart" w:date="2020-05-08T12:40:00Z"/>
        </w:rPr>
      </w:pPr>
      <w:ins w:id="315" w:author="Joachim Goedhart" w:date="2020-05-08T12:40:00Z">
        <w:r>
          <w:t>Image analysis</w:t>
        </w:r>
      </w:ins>
      <w:ins w:id="316" w:author="Joachim Goedhart" w:date="2020-05-08T14:00:00Z">
        <w:r w:rsidR="00431E07">
          <w:t xml:space="preserve"> - CellProfiler</w:t>
        </w:r>
      </w:ins>
    </w:p>
    <w:p w14:paraId="781E42A0" w14:textId="095D5984" w:rsidR="002F65C3" w:rsidDel="000F5179" w:rsidRDefault="002F65C3" w:rsidP="002F65C3">
      <w:pPr>
        <w:shd w:val="clear" w:color="auto" w:fill="FFFFFF"/>
        <w:spacing w:before="100" w:beforeAutospacing="1" w:after="100" w:afterAutospacing="1"/>
        <w:rPr>
          <w:del w:id="317" w:author="Joachim Goedhart" w:date="2020-05-08T12:40:00Z"/>
          <w:rFonts w:ascii="Helvetica" w:eastAsia="Times New Roman" w:hAnsi="Helvetica" w:cs="Times New Roman"/>
          <w:b/>
          <w:color w:val="24292E"/>
          <w:lang w:val="en-US"/>
        </w:rPr>
      </w:pPr>
      <w:del w:id="318" w:author="Joachim Goedhart" w:date="2020-05-08T12:40:00Z">
        <w:r w:rsidRPr="002F65C3" w:rsidDel="000F5179">
          <w:rPr>
            <w:rFonts w:ascii="Helvetica" w:eastAsia="Times New Roman" w:hAnsi="Helvetica" w:cs="Times New Roman"/>
            <w:b/>
            <w:color w:val="24292E"/>
            <w:lang w:val="en-US"/>
          </w:rPr>
          <w:delText>CellProfiler pipeline</w:delText>
        </w:r>
      </w:del>
    </w:p>
    <w:p w14:paraId="0A2B5C60" w14:textId="3C838BA5" w:rsidR="002F65C3" w:rsidRDefault="002F65C3" w:rsidP="002F65C3">
      <w:pPr>
        <w:numPr>
          <w:ilvl w:val="0"/>
          <w:numId w:val="7"/>
        </w:numPr>
        <w:shd w:val="clear" w:color="auto" w:fill="FFFFFF"/>
        <w:spacing w:before="100" w:beforeAutospacing="1" w:after="100" w:afterAutospacing="1"/>
        <w:rPr>
          <w:rFonts w:ascii="Helvetica" w:eastAsia="Times New Roman" w:hAnsi="Helvetica" w:cs="Times New Roman"/>
          <w:color w:val="24292E"/>
          <w:sz w:val="21"/>
          <w:szCs w:val="21"/>
          <w:lang w:val="en-US"/>
        </w:rPr>
      </w:pPr>
      <w:r>
        <w:rPr>
          <w:rFonts w:ascii="Helvetica" w:eastAsia="Times New Roman" w:hAnsi="Helvetica" w:cs="Times New Roman"/>
          <w:color w:val="24292E"/>
          <w:sz w:val="21"/>
          <w:szCs w:val="21"/>
          <w:lang w:val="en-US"/>
        </w:rPr>
        <w:t xml:space="preserve">Open </w:t>
      </w:r>
      <w:proofErr w:type="spellStart"/>
      <w:r>
        <w:rPr>
          <w:rFonts w:ascii="Helvetica" w:eastAsia="Times New Roman" w:hAnsi="Helvetica" w:cs="Times New Roman"/>
          <w:color w:val="24292E"/>
          <w:sz w:val="21"/>
          <w:szCs w:val="21"/>
          <w:lang w:val="en-US"/>
        </w:rPr>
        <w:t>CellProfiler</w:t>
      </w:r>
      <w:proofErr w:type="spellEnd"/>
      <w:r>
        <w:rPr>
          <w:rFonts w:ascii="Helvetica" w:eastAsia="Times New Roman" w:hAnsi="Helvetica" w:cs="Times New Roman"/>
          <w:color w:val="24292E"/>
          <w:sz w:val="21"/>
          <w:szCs w:val="21"/>
          <w:lang w:val="en-US"/>
        </w:rPr>
        <w:t>, and import the pipeline: File -&gt; Import -&gt; Pipeline from file</w:t>
      </w:r>
    </w:p>
    <w:p w14:paraId="1D9103D6" w14:textId="57E95A1E" w:rsidR="002F65C3" w:rsidRDefault="002F65C3" w:rsidP="002F65C3">
      <w:pPr>
        <w:numPr>
          <w:ilvl w:val="0"/>
          <w:numId w:val="7"/>
        </w:numPr>
        <w:shd w:val="clear" w:color="auto" w:fill="FFFFFF"/>
        <w:spacing w:before="100" w:beforeAutospacing="1" w:after="100" w:afterAutospacing="1"/>
        <w:rPr>
          <w:rFonts w:ascii="Helvetica" w:eastAsia="Times New Roman" w:hAnsi="Helvetica" w:cs="Times New Roman"/>
          <w:color w:val="24292E"/>
          <w:sz w:val="21"/>
          <w:szCs w:val="21"/>
          <w:lang w:val="en-US"/>
        </w:rPr>
      </w:pPr>
      <w:r>
        <w:rPr>
          <w:rFonts w:ascii="Helvetica" w:eastAsia="Times New Roman" w:hAnsi="Helvetica" w:cs="Times New Roman"/>
          <w:color w:val="24292E"/>
          <w:sz w:val="21"/>
          <w:szCs w:val="21"/>
          <w:lang w:val="en-US"/>
        </w:rPr>
        <w:t>Go to tab "Images", and add all the images from the folder.</w:t>
      </w:r>
    </w:p>
    <w:p w14:paraId="05FB304D" w14:textId="502D072E" w:rsidR="002F65C3" w:rsidRDefault="002F65C3" w:rsidP="002F65C3">
      <w:pPr>
        <w:numPr>
          <w:ilvl w:val="0"/>
          <w:numId w:val="7"/>
        </w:numPr>
        <w:shd w:val="clear" w:color="auto" w:fill="FFFFFF"/>
        <w:spacing w:before="100" w:beforeAutospacing="1" w:after="100" w:afterAutospacing="1"/>
        <w:rPr>
          <w:rFonts w:ascii="Helvetica" w:eastAsia="Times New Roman" w:hAnsi="Helvetica" w:cs="Times New Roman"/>
          <w:color w:val="24292E"/>
          <w:sz w:val="21"/>
          <w:szCs w:val="21"/>
          <w:lang w:val="en-US"/>
        </w:rPr>
      </w:pPr>
      <w:r>
        <w:rPr>
          <w:rFonts w:ascii="Helvetica" w:eastAsia="Times New Roman" w:hAnsi="Helvetica" w:cs="Times New Roman"/>
          <w:color w:val="24292E"/>
          <w:sz w:val="21"/>
          <w:szCs w:val="21"/>
          <w:lang w:val="en-US"/>
        </w:rPr>
        <w:t>Change the location where the files will be saved to the folder of choice, in Sub-folder, both in the last two tabs "</w:t>
      </w:r>
      <w:proofErr w:type="spellStart"/>
      <w:r>
        <w:rPr>
          <w:rFonts w:ascii="Helvetica" w:eastAsia="Times New Roman" w:hAnsi="Helvetica" w:cs="Times New Roman"/>
          <w:color w:val="24292E"/>
          <w:sz w:val="21"/>
          <w:szCs w:val="21"/>
          <w:lang w:val="en-US"/>
        </w:rPr>
        <w:t>SaveImages</w:t>
      </w:r>
      <w:proofErr w:type="spellEnd"/>
      <w:r>
        <w:rPr>
          <w:rFonts w:ascii="Helvetica" w:eastAsia="Times New Roman" w:hAnsi="Helvetica" w:cs="Times New Roman"/>
          <w:color w:val="24292E"/>
          <w:sz w:val="21"/>
          <w:szCs w:val="21"/>
          <w:lang w:val="en-US"/>
        </w:rPr>
        <w:t>" and "</w:t>
      </w:r>
      <w:proofErr w:type="spellStart"/>
      <w:r>
        <w:rPr>
          <w:rFonts w:ascii="Helvetica" w:eastAsia="Times New Roman" w:hAnsi="Helvetica" w:cs="Times New Roman"/>
          <w:color w:val="24292E"/>
          <w:sz w:val="21"/>
          <w:szCs w:val="21"/>
          <w:lang w:val="en-US"/>
        </w:rPr>
        <w:t>ExportToSpreadsheet</w:t>
      </w:r>
      <w:proofErr w:type="spellEnd"/>
      <w:r>
        <w:rPr>
          <w:rFonts w:ascii="Helvetica" w:eastAsia="Times New Roman" w:hAnsi="Helvetica" w:cs="Times New Roman"/>
          <w:color w:val="24292E"/>
          <w:sz w:val="21"/>
          <w:szCs w:val="21"/>
          <w:lang w:val="en-US"/>
        </w:rPr>
        <w:t>".</w:t>
      </w:r>
    </w:p>
    <w:p w14:paraId="6A7953E3" w14:textId="3365A63C" w:rsidR="00261AA5" w:rsidRPr="00261AA5" w:rsidRDefault="00261AA5" w:rsidP="002F65C3">
      <w:pPr>
        <w:numPr>
          <w:ilvl w:val="0"/>
          <w:numId w:val="7"/>
        </w:numPr>
        <w:shd w:val="clear" w:color="auto" w:fill="FFFFFF"/>
        <w:spacing w:before="100" w:beforeAutospacing="1" w:after="100" w:afterAutospacing="1"/>
        <w:rPr>
          <w:rFonts w:ascii="Helvetica" w:eastAsia="Times New Roman" w:hAnsi="Helvetica" w:cs="Times New Roman"/>
          <w:color w:val="24292E"/>
          <w:sz w:val="21"/>
          <w:szCs w:val="21"/>
          <w:lang w:val="en-US"/>
        </w:rPr>
      </w:pPr>
      <w:r>
        <w:rPr>
          <w:rFonts w:ascii="Helvetica" w:eastAsia="Times New Roman" w:hAnsi="Helvetica" w:cs="Times New Roman"/>
          <w:color w:val="24292E"/>
          <w:sz w:val="21"/>
          <w:szCs w:val="21"/>
          <w:lang w:val="en-US"/>
        </w:rPr>
        <w:t xml:space="preserve">By default, </w:t>
      </w:r>
      <w:proofErr w:type="spellStart"/>
      <w:r>
        <w:rPr>
          <w:rFonts w:ascii="Helvetica" w:eastAsia="Times New Roman" w:hAnsi="Helvetica" w:cs="Times New Roman"/>
          <w:color w:val="24292E"/>
          <w:sz w:val="21"/>
          <w:szCs w:val="21"/>
          <w:lang w:val="en-US"/>
        </w:rPr>
        <w:t>CellProfiler</w:t>
      </w:r>
      <w:proofErr w:type="spellEnd"/>
      <w:r>
        <w:rPr>
          <w:rFonts w:ascii="Helvetica" w:eastAsia="Times New Roman" w:hAnsi="Helvetica" w:cs="Times New Roman"/>
          <w:color w:val="24292E"/>
          <w:sz w:val="21"/>
          <w:szCs w:val="21"/>
          <w:lang w:val="en-US"/>
        </w:rPr>
        <w:t xml:space="preserve"> rescales the intensity values per pixel between 0 to 1, with 1 corresponding to the maximum given the bit depth</w:t>
      </w:r>
      <w:r w:rsidR="00926141">
        <w:rPr>
          <w:rFonts w:ascii="Helvetica" w:eastAsia="Times New Roman" w:hAnsi="Helvetica" w:cs="Times New Roman"/>
          <w:color w:val="24292E"/>
          <w:sz w:val="21"/>
          <w:szCs w:val="21"/>
          <w:lang w:val="en-US"/>
        </w:rPr>
        <w:t xml:space="preserve">. Our </w:t>
      </w:r>
      <w:r w:rsidR="00770CF3">
        <w:rPr>
          <w:rFonts w:ascii="Helvetica" w:eastAsia="Times New Roman" w:hAnsi="Helvetica" w:cs="Times New Roman"/>
          <w:color w:val="24292E"/>
          <w:sz w:val="21"/>
          <w:szCs w:val="21"/>
          <w:lang w:val="en-US"/>
        </w:rPr>
        <w:t xml:space="preserve">unprocessed </w:t>
      </w:r>
      <w:r w:rsidR="00926141">
        <w:rPr>
          <w:rFonts w:ascii="Helvetica" w:eastAsia="Times New Roman" w:hAnsi="Helvetica" w:cs="Times New Roman"/>
          <w:color w:val="24292E"/>
          <w:sz w:val="21"/>
          <w:szCs w:val="21"/>
          <w:lang w:val="en-US"/>
        </w:rPr>
        <w:t xml:space="preserve">images have a depth of 12-bit (0-4096), but </w:t>
      </w:r>
      <w:r w:rsidR="00770CF3">
        <w:rPr>
          <w:rFonts w:ascii="Helvetica" w:eastAsia="Times New Roman" w:hAnsi="Helvetica" w:cs="Times New Roman"/>
          <w:color w:val="24292E"/>
          <w:sz w:val="21"/>
          <w:szCs w:val="21"/>
          <w:lang w:val="en-US"/>
        </w:rPr>
        <w:t>ImageJ does not support 12-bit, so it converts them to 16-bit (0-65536).</w:t>
      </w:r>
    </w:p>
    <w:p w14:paraId="505D3648" w14:textId="6F68F4AF" w:rsidR="002F65C3" w:rsidRDefault="002F65C3" w:rsidP="002F65C3">
      <w:pPr>
        <w:numPr>
          <w:ilvl w:val="0"/>
          <w:numId w:val="7"/>
        </w:numPr>
        <w:shd w:val="clear" w:color="auto" w:fill="FFFFFF"/>
        <w:spacing w:before="100" w:beforeAutospacing="1" w:after="100" w:afterAutospacing="1"/>
        <w:rPr>
          <w:rFonts w:ascii="Helvetica" w:eastAsia="Times New Roman" w:hAnsi="Helvetica" w:cs="Times New Roman"/>
          <w:color w:val="24292E"/>
          <w:sz w:val="21"/>
          <w:szCs w:val="21"/>
          <w:lang w:val="en-US"/>
        </w:rPr>
      </w:pPr>
      <w:r>
        <w:rPr>
          <w:rFonts w:ascii="Helvetica" w:eastAsia="Times New Roman" w:hAnsi="Helvetica" w:cs="Times New Roman"/>
          <w:color w:val="24292E"/>
          <w:sz w:val="21"/>
          <w:szCs w:val="21"/>
          <w:lang w:val="en-US"/>
        </w:rPr>
        <w:t>Click "Analyze Images" and wait until the analysis is done.</w:t>
      </w:r>
    </w:p>
    <w:p w14:paraId="5278EEDF" w14:textId="750E0D46" w:rsidR="002F65C3" w:rsidRPr="002F65C3" w:rsidRDefault="00ED272D" w:rsidP="002F65C3">
      <w:pPr>
        <w:shd w:val="clear" w:color="auto" w:fill="FFFFFF"/>
        <w:spacing w:before="100" w:beforeAutospacing="1" w:after="100" w:afterAutospacing="1"/>
        <w:rPr>
          <w:rFonts w:ascii="Helvetica" w:eastAsia="Times New Roman" w:hAnsi="Helvetica" w:cs="Times New Roman"/>
          <w:b/>
          <w:color w:val="24292E"/>
          <w:lang w:val="en-US"/>
        </w:rPr>
      </w:pPr>
      <w:r>
        <w:rPr>
          <w:rFonts w:ascii="Helvetica" w:eastAsia="Times New Roman" w:hAnsi="Helvetica" w:cs="Times New Roman"/>
          <w:b/>
          <w:color w:val="24292E"/>
          <w:lang w:val="en-US"/>
        </w:rPr>
        <w:t>Cleaning the data</w:t>
      </w:r>
    </w:p>
    <w:p w14:paraId="4E6A01FB" w14:textId="467EEE0D" w:rsidR="00E41AA6" w:rsidRPr="00E41AA6" w:rsidRDefault="00B432AA" w:rsidP="00203EEF">
      <w:pPr>
        <w:numPr>
          <w:ilvl w:val="0"/>
          <w:numId w:val="11"/>
        </w:numPr>
        <w:shd w:val="clear" w:color="auto" w:fill="FFFFFF"/>
        <w:spacing w:before="100" w:beforeAutospacing="1" w:after="100" w:afterAutospacing="1"/>
        <w:rPr>
          <w:rFonts w:ascii="Helvetica" w:eastAsia="Times New Roman" w:hAnsi="Helvetica" w:cs="Times New Roman"/>
          <w:color w:val="24292E"/>
          <w:sz w:val="21"/>
          <w:szCs w:val="21"/>
          <w:lang w:val="en-US"/>
        </w:rPr>
      </w:pPr>
      <w:del w:id="319" w:author="Joachim Goedhart" w:date="2020-05-19T21:01:00Z">
        <w:r w:rsidDel="000B5C60">
          <w:rPr>
            <w:rFonts w:ascii="Helvetica" w:eastAsia="Times New Roman" w:hAnsi="Helvetica" w:cs="Times New Roman"/>
            <w:bCs/>
            <w:color w:val="24292E"/>
            <w:sz w:val="21"/>
            <w:szCs w:val="21"/>
            <w:lang w:val="en-US"/>
          </w:rPr>
          <w:delText xml:space="preserve">Our </w:delText>
        </w:r>
      </w:del>
      <w:ins w:id="320" w:author="Joachim Goedhart" w:date="2020-05-19T21:01:00Z">
        <w:r w:rsidR="000B5C60">
          <w:rPr>
            <w:rFonts w:ascii="Helvetica" w:eastAsia="Times New Roman" w:hAnsi="Helvetica" w:cs="Times New Roman"/>
            <w:bCs/>
            <w:color w:val="24292E"/>
            <w:sz w:val="21"/>
            <w:szCs w:val="21"/>
            <w:lang w:val="en-US"/>
          </w:rPr>
          <w:t>The</w:t>
        </w:r>
        <w:r w:rsidR="000B5C60">
          <w:rPr>
            <w:rFonts w:ascii="Helvetica" w:eastAsia="Times New Roman" w:hAnsi="Helvetica" w:cs="Times New Roman"/>
            <w:bCs/>
            <w:color w:val="24292E"/>
            <w:sz w:val="21"/>
            <w:szCs w:val="21"/>
            <w:lang w:val="en-US"/>
          </w:rPr>
          <w:t xml:space="preserve"> </w:t>
        </w:r>
      </w:ins>
      <w:proofErr w:type="spellStart"/>
      <w:r w:rsidRPr="00B432AA">
        <w:rPr>
          <w:rFonts w:ascii="Helvetica" w:eastAsia="Times New Roman" w:hAnsi="Helvetica" w:cs="Times New Roman"/>
          <w:bCs/>
          <w:color w:val="24292E"/>
          <w:sz w:val="21"/>
          <w:szCs w:val="21"/>
          <w:lang w:val="en-US"/>
        </w:rPr>
        <w:t>CellProfiler</w:t>
      </w:r>
      <w:proofErr w:type="spellEnd"/>
      <w:r>
        <w:rPr>
          <w:rFonts w:ascii="Helvetica" w:eastAsia="Times New Roman" w:hAnsi="Helvetica" w:cs="Times New Roman"/>
          <w:bCs/>
          <w:color w:val="24292E"/>
          <w:sz w:val="21"/>
          <w:szCs w:val="21"/>
          <w:lang w:val="en-US"/>
        </w:rPr>
        <w:t xml:space="preserve"> pipeline generates multiple files, among which "Nuclei.csv" and "Cytoplasm.csv". Each of these contains intensity and shape features of the mentioned objects, for each </w:t>
      </w:r>
      <w:r w:rsidR="00120F2D">
        <w:rPr>
          <w:rFonts w:ascii="Helvetica" w:eastAsia="Times New Roman" w:hAnsi="Helvetica" w:cs="Times New Roman"/>
          <w:bCs/>
          <w:color w:val="24292E"/>
          <w:sz w:val="21"/>
          <w:szCs w:val="21"/>
          <w:lang w:val="en-US"/>
        </w:rPr>
        <w:t xml:space="preserve">(tracked) </w:t>
      </w:r>
      <w:r>
        <w:rPr>
          <w:rFonts w:ascii="Helvetica" w:eastAsia="Times New Roman" w:hAnsi="Helvetica" w:cs="Times New Roman"/>
          <w:bCs/>
          <w:color w:val="24292E"/>
          <w:sz w:val="21"/>
          <w:szCs w:val="21"/>
          <w:lang w:val="en-US"/>
        </w:rPr>
        <w:t>cell, channel, and timepoint. These files also include the already calculated fluorescence cytoplasmic to nuclear ratios</w:t>
      </w:r>
      <w:r w:rsidR="007B1B04">
        <w:rPr>
          <w:rFonts w:ascii="Helvetica" w:eastAsia="Times New Roman" w:hAnsi="Helvetica" w:cs="Times New Roman"/>
          <w:bCs/>
          <w:color w:val="24292E"/>
          <w:sz w:val="21"/>
          <w:szCs w:val="21"/>
          <w:lang w:val="en-US"/>
        </w:rPr>
        <w:t xml:space="preserve"> (CN)</w:t>
      </w:r>
      <w:r w:rsidR="00120F2D">
        <w:rPr>
          <w:rFonts w:ascii="Helvetica" w:eastAsia="Times New Roman" w:hAnsi="Helvetica" w:cs="Times New Roman"/>
          <w:bCs/>
          <w:color w:val="24292E"/>
          <w:sz w:val="21"/>
          <w:szCs w:val="21"/>
          <w:lang w:val="en-US"/>
        </w:rPr>
        <w:t>, which are the read-out we are interested in.</w:t>
      </w:r>
      <w:r>
        <w:rPr>
          <w:rFonts w:ascii="Helvetica" w:eastAsia="Times New Roman" w:hAnsi="Helvetica" w:cs="Times New Roman"/>
          <w:bCs/>
          <w:color w:val="24292E"/>
          <w:sz w:val="21"/>
          <w:szCs w:val="21"/>
          <w:lang w:val="en-US"/>
        </w:rPr>
        <w:t xml:space="preserve"> </w:t>
      </w:r>
    </w:p>
    <w:p w14:paraId="0DFEA669" w14:textId="666A76DF" w:rsidR="00261AA5" w:rsidRPr="00261AA5" w:rsidRDefault="00120F2D" w:rsidP="00203EEF">
      <w:pPr>
        <w:numPr>
          <w:ilvl w:val="0"/>
          <w:numId w:val="11"/>
        </w:numPr>
        <w:shd w:val="clear" w:color="auto" w:fill="FFFFFF"/>
        <w:spacing w:before="100" w:beforeAutospacing="1" w:after="100" w:afterAutospacing="1"/>
        <w:rPr>
          <w:rFonts w:ascii="Helvetica" w:eastAsia="Times New Roman" w:hAnsi="Helvetica" w:cs="Times New Roman"/>
          <w:color w:val="24292E"/>
          <w:sz w:val="21"/>
          <w:szCs w:val="21"/>
          <w:lang w:val="en-US"/>
        </w:rPr>
      </w:pPr>
      <w:r>
        <w:rPr>
          <w:rFonts w:ascii="Helvetica" w:eastAsia="Times New Roman" w:hAnsi="Helvetica" w:cs="Times New Roman"/>
          <w:bCs/>
          <w:color w:val="24292E"/>
          <w:sz w:val="21"/>
          <w:szCs w:val="21"/>
          <w:lang w:val="en-US"/>
        </w:rPr>
        <w:t>T</w:t>
      </w:r>
      <w:r w:rsidR="00B432AA">
        <w:rPr>
          <w:rFonts w:ascii="Helvetica" w:eastAsia="Times New Roman" w:hAnsi="Helvetica" w:cs="Times New Roman"/>
          <w:bCs/>
          <w:color w:val="24292E"/>
          <w:sz w:val="21"/>
          <w:szCs w:val="21"/>
          <w:lang w:val="en-US"/>
        </w:rPr>
        <w:t>hese</w:t>
      </w:r>
      <w:r w:rsidR="00E41AA6">
        <w:rPr>
          <w:rFonts w:ascii="Helvetica" w:eastAsia="Times New Roman" w:hAnsi="Helvetica" w:cs="Times New Roman"/>
          <w:bCs/>
          <w:color w:val="24292E"/>
          <w:sz w:val="21"/>
          <w:szCs w:val="21"/>
          <w:lang w:val="en-US"/>
        </w:rPr>
        <w:t xml:space="preserve"> csv</w:t>
      </w:r>
      <w:r w:rsidR="00B432AA">
        <w:rPr>
          <w:rFonts w:ascii="Helvetica" w:eastAsia="Times New Roman" w:hAnsi="Helvetica" w:cs="Times New Roman"/>
          <w:bCs/>
          <w:color w:val="24292E"/>
          <w:sz w:val="21"/>
          <w:szCs w:val="21"/>
          <w:lang w:val="en-US"/>
        </w:rPr>
        <w:t xml:space="preserve"> files</w:t>
      </w:r>
      <w:r>
        <w:rPr>
          <w:rFonts w:ascii="Helvetica" w:eastAsia="Times New Roman" w:hAnsi="Helvetica" w:cs="Times New Roman"/>
          <w:bCs/>
          <w:color w:val="24292E"/>
          <w:sz w:val="21"/>
          <w:szCs w:val="21"/>
          <w:lang w:val="en-US"/>
        </w:rPr>
        <w:t xml:space="preserve"> are large (35-40 MB) due to the high number of cells and the information contained in the multiple features</w:t>
      </w:r>
      <w:r w:rsidR="00261AA5">
        <w:rPr>
          <w:rFonts w:ascii="Helvetica" w:eastAsia="Times New Roman" w:hAnsi="Helvetica" w:cs="Times New Roman"/>
          <w:bCs/>
          <w:color w:val="24292E"/>
          <w:sz w:val="21"/>
          <w:szCs w:val="21"/>
          <w:lang w:val="en-US"/>
        </w:rPr>
        <w:t>, m</w:t>
      </w:r>
      <w:r>
        <w:rPr>
          <w:rFonts w:ascii="Helvetica" w:eastAsia="Times New Roman" w:hAnsi="Helvetica" w:cs="Times New Roman"/>
          <w:bCs/>
          <w:color w:val="24292E"/>
          <w:sz w:val="21"/>
          <w:szCs w:val="21"/>
          <w:lang w:val="en-US"/>
        </w:rPr>
        <w:t xml:space="preserve">ost of </w:t>
      </w:r>
      <w:r w:rsidR="00261AA5">
        <w:rPr>
          <w:rFonts w:ascii="Helvetica" w:eastAsia="Times New Roman" w:hAnsi="Helvetica" w:cs="Times New Roman"/>
          <w:bCs/>
          <w:color w:val="24292E"/>
          <w:sz w:val="21"/>
          <w:szCs w:val="21"/>
          <w:lang w:val="en-US"/>
        </w:rPr>
        <w:t xml:space="preserve">which </w:t>
      </w:r>
      <w:r>
        <w:rPr>
          <w:rFonts w:ascii="Helvetica" w:eastAsia="Times New Roman" w:hAnsi="Helvetica" w:cs="Times New Roman"/>
          <w:bCs/>
          <w:color w:val="24292E"/>
          <w:sz w:val="21"/>
          <w:szCs w:val="21"/>
          <w:lang w:val="en-US"/>
        </w:rPr>
        <w:t xml:space="preserve">are not necessary for </w:t>
      </w:r>
      <w:r w:rsidR="00261AA5">
        <w:rPr>
          <w:rFonts w:ascii="Helvetica" w:eastAsia="Times New Roman" w:hAnsi="Helvetica" w:cs="Times New Roman"/>
          <w:bCs/>
          <w:color w:val="24292E"/>
          <w:sz w:val="21"/>
          <w:szCs w:val="21"/>
          <w:lang w:val="en-US"/>
        </w:rPr>
        <w:t>our analysis.</w:t>
      </w:r>
      <w:ins w:id="321" w:author="Joachim Goedhart" w:date="2020-05-19T21:02:00Z">
        <w:r w:rsidR="000B5C60">
          <w:rPr>
            <w:rFonts w:ascii="Helvetica" w:eastAsia="Times New Roman" w:hAnsi="Helvetica" w:cs="Times New Roman"/>
            <w:bCs/>
            <w:color w:val="24292E"/>
            <w:sz w:val="21"/>
            <w:szCs w:val="21"/>
            <w:lang w:val="en-US"/>
          </w:rPr>
          <w:t xml:space="preserve"> Selection of the relevant features/measurements can be done in </w:t>
        </w:r>
        <w:proofErr w:type="spellStart"/>
        <w:r w:rsidR="000B5C60">
          <w:rPr>
            <w:rFonts w:ascii="Helvetica" w:eastAsia="Times New Roman" w:hAnsi="Helvetica" w:cs="Times New Roman"/>
            <w:bCs/>
            <w:color w:val="24292E"/>
            <w:sz w:val="21"/>
            <w:szCs w:val="21"/>
            <w:lang w:val="en-US"/>
          </w:rPr>
          <w:t>CellProfiler</w:t>
        </w:r>
        <w:proofErr w:type="spellEnd"/>
        <w:r w:rsidR="000B5C60">
          <w:rPr>
            <w:rFonts w:ascii="Helvetica" w:eastAsia="Times New Roman" w:hAnsi="Helvetica" w:cs="Times New Roman"/>
            <w:bCs/>
            <w:color w:val="24292E"/>
            <w:sz w:val="21"/>
            <w:szCs w:val="21"/>
            <w:lang w:val="en-US"/>
          </w:rPr>
          <w:t>, but here we use an R-script to clean the data.</w:t>
        </w:r>
      </w:ins>
    </w:p>
    <w:p w14:paraId="6C138888" w14:textId="0677B61B" w:rsidR="00E41AA6" w:rsidRPr="00E41AA6" w:rsidRDefault="00E41AA6" w:rsidP="0011193C">
      <w:pPr>
        <w:numPr>
          <w:ilvl w:val="0"/>
          <w:numId w:val="11"/>
        </w:numPr>
        <w:shd w:val="clear" w:color="auto" w:fill="FFFFFF"/>
        <w:spacing w:before="100" w:beforeAutospacing="1" w:after="100" w:afterAutospacing="1"/>
        <w:rPr>
          <w:rFonts w:ascii="Helvetica" w:eastAsia="Times New Roman" w:hAnsi="Helvetica" w:cs="Times New Roman"/>
          <w:bCs/>
          <w:color w:val="24292E"/>
          <w:sz w:val="21"/>
          <w:szCs w:val="21"/>
          <w:lang w:val="en-US"/>
        </w:rPr>
      </w:pPr>
      <w:del w:id="322" w:author="Joachim Goedhart" w:date="2020-05-19T21:03:00Z">
        <w:r w:rsidRPr="00E41AA6" w:rsidDel="00245556">
          <w:rPr>
            <w:rFonts w:ascii="Helvetica" w:eastAsia="Times New Roman" w:hAnsi="Helvetica" w:cs="Times New Roman"/>
            <w:bCs/>
            <w:color w:val="24292E"/>
            <w:sz w:val="21"/>
            <w:szCs w:val="21"/>
            <w:lang w:val="en-US"/>
          </w:rPr>
          <w:delText>I</w:delText>
        </w:r>
        <w:r w:rsidR="00261AA5" w:rsidRPr="00E41AA6" w:rsidDel="00245556">
          <w:rPr>
            <w:rFonts w:ascii="Helvetica" w:eastAsia="Times New Roman" w:hAnsi="Helvetica" w:cs="Times New Roman"/>
            <w:bCs/>
            <w:color w:val="24292E"/>
            <w:sz w:val="21"/>
            <w:szCs w:val="21"/>
            <w:lang w:val="en-US"/>
          </w:rPr>
          <w:delText xml:space="preserve">f you open the csv files and follow closely some "TrackObjects_Label_3" and "Metadata_Time", you will realize that a few of the object labels are repeated in certain time points, or simply disappear. There are multiple reasons for this, but </w:delText>
        </w:r>
        <w:r w:rsidRPr="00E41AA6" w:rsidDel="00245556">
          <w:rPr>
            <w:rFonts w:ascii="Helvetica" w:eastAsia="Times New Roman" w:hAnsi="Helvetica" w:cs="Times New Roman"/>
            <w:bCs/>
            <w:color w:val="24292E"/>
            <w:sz w:val="21"/>
            <w:szCs w:val="21"/>
            <w:lang w:val="en-US"/>
          </w:rPr>
          <w:delText>this mainly happens among objects that are in closed vicinity. Typically, two single cells that are identified as such in t</w:delText>
        </w:r>
        <w:r w:rsidRPr="00E41AA6" w:rsidDel="00245556">
          <w:rPr>
            <w:rFonts w:ascii="Helvetica" w:eastAsia="Times New Roman" w:hAnsi="Helvetica" w:cs="Times New Roman"/>
            <w:bCs/>
            <w:color w:val="24292E"/>
            <w:sz w:val="21"/>
            <w:szCs w:val="21"/>
            <w:vertAlign w:val="subscript"/>
            <w:lang w:val="en-US"/>
          </w:rPr>
          <w:delText>0</w:delText>
        </w:r>
        <w:r w:rsidRPr="00E41AA6" w:rsidDel="00245556">
          <w:rPr>
            <w:rFonts w:ascii="Helvetica" w:eastAsia="Times New Roman" w:hAnsi="Helvetica" w:cs="Times New Roman"/>
            <w:bCs/>
            <w:color w:val="24292E"/>
            <w:sz w:val="21"/>
            <w:szCs w:val="21"/>
            <w:lang w:val="en-US"/>
          </w:rPr>
          <w:delText>, are recognized as a single bigger (parental) cell in t</w:delText>
        </w:r>
        <w:r w:rsidRPr="00E41AA6" w:rsidDel="00245556">
          <w:rPr>
            <w:rFonts w:ascii="Helvetica" w:eastAsia="Times New Roman" w:hAnsi="Helvetica" w:cs="Times New Roman"/>
            <w:bCs/>
            <w:color w:val="24292E"/>
            <w:sz w:val="21"/>
            <w:szCs w:val="21"/>
            <w:vertAlign w:val="subscript"/>
            <w:lang w:val="en-US"/>
          </w:rPr>
          <w:delText>1</w:delText>
        </w:r>
        <w:r w:rsidRPr="00E41AA6" w:rsidDel="00245556">
          <w:rPr>
            <w:rFonts w:ascii="Helvetica" w:eastAsia="Times New Roman" w:hAnsi="Helvetica" w:cs="Times New Roman"/>
            <w:bCs/>
            <w:color w:val="24292E"/>
            <w:sz w:val="21"/>
            <w:szCs w:val="21"/>
            <w:lang w:val="en-US"/>
          </w:rPr>
          <w:delText>, and in t</w:delText>
        </w:r>
        <w:r w:rsidRPr="00E41AA6" w:rsidDel="00245556">
          <w:rPr>
            <w:rFonts w:ascii="Helvetica" w:eastAsia="Times New Roman" w:hAnsi="Helvetica" w:cs="Times New Roman"/>
            <w:bCs/>
            <w:color w:val="24292E"/>
            <w:sz w:val="21"/>
            <w:szCs w:val="21"/>
            <w:vertAlign w:val="subscript"/>
            <w:lang w:val="en-US"/>
          </w:rPr>
          <w:delText>2</w:delText>
        </w:r>
        <w:r w:rsidRPr="00E41AA6" w:rsidDel="00245556">
          <w:rPr>
            <w:rFonts w:ascii="Helvetica" w:eastAsia="Times New Roman" w:hAnsi="Helvetica" w:cs="Times New Roman"/>
            <w:bCs/>
            <w:color w:val="24292E"/>
            <w:sz w:val="21"/>
            <w:szCs w:val="21"/>
            <w:lang w:val="en-US"/>
          </w:rPr>
          <w:delText xml:space="preserve"> they are recognized again as single objects and labelled as daughter cells. These tracking errors</w:delText>
        </w:r>
        <w:r w:rsidDel="00245556">
          <w:rPr>
            <w:rFonts w:ascii="Helvetica" w:eastAsia="Times New Roman" w:hAnsi="Helvetica" w:cs="Times New Roman"/>
            <w:bCs/>
            <w:color w:val="24292E"/>
            <w:sz w:val="21"/>
            <w:szCs w:val="21"/>
            <w:lang w:val="en-US"/>
          </w:rPr>
          <w:delText xml:space="preserve"> are not desirable, but given the large number of cells we have per field of view in these experiments, losing 10-20% of the cells is not so bad when tracking can be done so easily. There are several tracking algorithms that can be explored, and deep learning based ones are specially popular at the moment.</w:delText>
        </w:r>
      </w:del>
      <w:ins w:id="323" w:author="Joachim Goedhart" w:date="2020-05-19T21:03:00Z">
        <w:r w:rsidR="00245556">
          <w:rPr>
            <w:rFonts w:ascii="Helvetica" w:eastAsia="Times New Roman" w:hAnsi="Helvetica" w:cs="Times New Roman"/>
            <w:bCs/>
            <w:color w:val="24292E"/>
            <w:sz w:val="21"/>
            <w:szCs w:val="21"/>
            <w:lang w:val="en-US"/>
          </w:rPr>
          <w:t xml:space="preserve">Comments in the R-script explain </w:t>
        </w:r>
      </w:ins>
      <w:ins w:id="324" w:author="Joachim Goedhart" w:date="2020-05-19T21:04:00Z">
        <w:r w:rsidR="00245556">
          <w:rPr>
            <w:rFonts w:ascii="Helvetica" w:eastAsia="Times New Roman" w:hAnsi="Helvetica" w:cs="Times New Roman"/>
            <w:bCs/>
            <w:color w:val="24292E"/>
            <w:sz w:val="21"/>
            <w:szCs w:val="21"/>
            <w:lang w:val="en-US"/>
          </w:rPr>
          <w:t>each</w:t>
        </w:r>
      </w:ins>
      <w:ins w:id="325" w:author="Joachim Goedhart" w:date="2020-05-19T21:03:00Z">
        <w:r w:rsidR="00245556">
          <w:rPr>
            <w:rFonts w:ascii="Helvetica" w:eastAsia="Times New Roman" w:hAnsi="Helvetica" w:cs="Times New Roman"/>
            <w:bCs/>
            <w:color w:val="24292E"/>
            <w:sz w:val="21"/>
            <w:szCs w:val="21"/>
            <w:lang w:val="en-US"/>
          </w:rPr>
          <w:t xml:space="preserve"> steps</w:t>
        </w:r>
      </w:ins>
      <w:proofErr w:type="gramStart"/>
      <w:ins w:id="326" w:author="Joachim Goedhart" w:date="2020-05-19T21:04:00Z">
        <w:r w:rsidR="00245556">
          <w:rPr>
            <w:rFonts w:ascii="Helvetica" w:eastAsia="Times New Roman" w:hAnsi="Helvetica" w:cs="Times New Roman"/>
            <w:bCs/>
            <w:color w:val="24292E"/>
            <w:sz w:val="21"/>
            <w:szCs w:val="21"/>
            <w:lang w:val="en-US"/>
          </w:rPr>
          <w:t xml:space="preserve">. </w:t>
        </w:r>
        <w:proofErr w:type="gramEnd"/>
        <w:r w:rsidR="00245556">
          <w:rPr>
            <w:rFonts w:ascii="Helvetica" w:eastAsia="Times New Roman" w:hAnsi="Helvetica" w:cs="Times New Roman"/>
            <w:bCs/>
            <w:color w:val="24292E"/>
            <w:sz w:val="21"/>
            <w:szCs w:val="21"/>
            <w:lang w:val="en-US"/>
          </w:rPr>
          <w:t>Briefly, the CSV files are loaded, and only objects (cells) are selected that have reas</w:t>
        </w:r>
      </w:ins>
      <w:ins w:id="327" w:author="Joachim Goedhart" w:date="2020-05-19T21:05:00Z">
        <w:r w:rsidR="00245556">
          <w:rPr>
            <w:rFonts w:ascii="Helvetica" w:eastAsia="Times New Roman" w:hAnsi="Helvetica" w:cs="Times New Roman"/>
            <w:bCs/>
            <w:color w:val="24292E"/>
            <w:sz w:val="21"/>
            <w:szCs w:val="21"/>
            <w:lang w:val="en-US"/>
          </w:rPr>
          <w:t>onable size and intensity and can be found in all frames are selected.</w:t>
        </w:r>
      </w:ins>
    </w:p>
    <w:p w14:paraId="0817B5DD" w14:textId="2600A66F" w:rsidR="00245556" w:rsidRDefault="00245556" w:rsidP="00261AA5">
      <w:pPr>
        <w:numPr>
          <w:ilvl w:val="0"/>
          <w:numId w:val="11"/>
        </w:numPr>
        <w:shd w:val="clear" w:color="auto" w:fill="FFFFFF"/>
        <w:spacing w:before="100" w:beforeAutospacing="1" w:after="100" w:afterAutospacing="1"/>
        <w:rPr>
          <w:ins w:id="328" w:author="Joachim Goedhart" w:date="2020-05-19T21:08:00Z"/>
          <w:rFonts w:ascii="Helvetica" w:eastAsia="Times New Roman" w:hAnsi="Helvetica" w:cs="Times New Roman"/>
          <w:bCs/>
          <w:color w:val="24292E"/>
          <w:sz w:val="21"/>
          <w:szCs w:val="21"/>
          <w:lang w:val="en-US"/>
        </w:rPr>
      </w:pPr>
      <w:ins w:id="329" w:author="Joachim Goedhart" w:date="2020-05-19T21:05:00Z">
        <w:r>
          <w:rPr>
            <w:rFonts w:ascii="Helvetica" w:eastAsia="Times New Roman" w:hAnsi="Helvetica" w:cs="Times New Roman"/>
            <w:bCs/>
            <w:color w:val="24292E"/>
            <w:sz w:val="21"/>
            <w:szCs w:val="21"/>
            <w:lang w:val="en-US"/>
          </w:rPr>
          <w:t>The</w:t>
        </w:r>
      </w:ins>
      <w:ins w:id="330" w:author="Joachim Goedhart" w:date="2020-05-19T21:06:00Z">
        <w:r>
          <w:rPr>
            <w:rFonts w:ascii="Helvetica" w:eastAsia="Times New Roman" w:hAnsi="Helvetica" w:cs="Times New Roman"/>
            <w:bCs/>
            <w:color w:val="24292E"/>
            <w:sz w:val="21"/>
            <w:szCs w:val="21"/>
            <w:lang w:val="en-US"/>
          </w:rPr>
          <w:t xml:space="preserve"> R-script </w:t>
        </w:r>
      </w:ins>
      <w:ins w:id="331" w:author="Joachim Goedhart" w:date="2020-05-19T21:09:00Z">
        <w:r>
          <w:rPr>
            <w:rFonts w:ascii="Helvetica" w:eastAsia="Times New Roman" w:hAnsi="Helvetica" w:cs="Times New Roman"/>
            <w:bCs/>
            <w:color w:val="24292E"/>
            <w:sz w:val="21"/>
            <w:szCs w:val="21"/>
            <w:lang w:val="en-US"/>
          </w:rPr>
          <w:t>‘</w:t>
        </w:r>
        <w:proofErr w:type="spellStart"/>
        <w:r w:rsidRPr="00245556">
          <w:rPr>
            <w:rFonts w:ascii="Helvetica" w:eastAsia="Times New Roman" w:hAnsi="Helvetica" w:cs="Times New Roman"/>
            <w:bCs/>
            <w:color w:val="24292E"/>
            <w:sz w:val="21"/>
            <w:szCs w:val="21"/>
            <w:lang w:val="en-US"/>
          </w:rPr>
          <w:t>CP_data_</w:t>
        </w:r>
        <w:proofErr w:type="gramStart"/>
        <w:r w:rsidRPr="00245556">
          <w:rPr>
            <w:rFonts w:ascii="Helvetica" w:eastAsia="Times New Roman" w:hAnsi="Helvetica" w:cs="Times New Roman"/>
            <w:bCs/>
            <w:color w:val="24292E"/>
            <w:sz w:val="21"/>
            <w:szCs w:val="21"/>
            <w:lang w:val="en-US"/>
          </w:rPr>
          <w:t>filter.R</w:t>
        </w:r>
        <w:proofErr w:type="spellEnd"/>
        <w:proofErr w:type="gramEnd"/>
        <w:r>
          <w:rPr>
            <w:rFonts w:ascii="Helvetica" w:eastAsia="Times New Roman" w:hAnsi="Helvetica" w:cs="Times New Roman"/>
            <w:bCs/>
            <w:color w:val="24292E"/>
            <w:sz w:val="21"/>
            <w:szCs w:val="21"/>
            <w:lang w:val="en-US"/>
          </w:rPr>
          <w:t xml:space="preserve">’ </w:t>
        </w:r>
      </w:ins>
      <w:ins w:id="332" w:author="Joachim Goedhart" w:date="2020-05-19T21:06:00Z">
        <w:r>
          <w:rPr>
            <w:rFonts w:ascii="Helvetica" w:eastAsia="Times New Roman" w:hAnsi="Helvetica" w:cs="Times New Roman"/>
            <w:bCs/>
            <w:color w:val="24292E"/>
            <w:sz w:val="21"/>
            <w:szCs w:val="21"/>
            <w:lang w:val="en-US"/>
          </w:rPr>
          <w:t>can be saved in a folder ‘</w:t>
        </w:r>
        <w:proofErr w:type="spellStart"/>
        <w:r>
          <w:rPr>
            <w:rFonts w:ascii="Helvetica" w:eastAsia="Times New Roman" w:hAnsi="Helvetica" w:cs="Times New Roman"/>
            <w:bCs/>
            <w:color w:val="24292E"/>
            <w:sz w:val="21"/>
            <w:szCs w:val="21"/>
            <w:lang w:val="en-US"/>
          </w:rPr>
          <w:t>R_output’.</w:t>
        </w:r>
      </w:ins>
      <w:proofErr w:type="spellEnd"/>
    </w:p>
    <w:p w14:paraId="64BDF116" w14:textId="443642F6" w:rsidR="00245556" w:rsidRDefault="00245556" w:rsidP="00261AA5">
      <w:pPr>
        <w:numPr>
          <w:ilvl w:val="0"/>
          <w:numId w:val="11"/>
        </w:numPr>
        <w:shd w:val="clear" w:color="auto" w:fill="FFFFFF"/>
        <w:spacing w:before="100" w:beforeAutospacing="1" w:after="100" w:afterAutospacing="1"/>
        <w:rPr>
          <w:ins w:id="333" w:author="Joachim Goedhart" w:date="2020-05-19T21:08:00Z"/>
          <w:rFonts w:ascii="Helvetica" w:eastAsia="Times New Roman" w:hAnsi="Helvetica" w:cs="Times New Roman"/>
          <w:bCs/>
          <w:color w:val="24292E"/>
          <w:sz w:val="21"/>
          <w:szCs w:val="21"/>
          <w:lang w:val="en-US"/>
        </w:rPr>
      </w:pPr>
      <w:ins w:id="334" w:author="Joachim Goedhart" w:date="2020-05-19T21:08:00Z">
        <w:r>
          <w:rPr>
            <w:rFonts w:ascii="Helvetica" w:eastAsia="Times New Roman" w:hAnsi="Helvetica" w:cs="Times New Roman"/>
            <w:bCs/>
            <w:color w:val="24292E"/>
            <w:sz w:val="21"/>
            <w:szCs w:val="21"/>
            <w:lang w:val="en-US"/>
          </w:rPr>
          <w:t>Open the R-script i</w:t>
        </w:r>
      </w:ins>
      <w:ins w:id="335" w:author="Joachim Goedhart" w:date="2020-05-19T21:07:00Z">
        <w:r>
          <w:rPr>
            <w:rFonts w:ascii="Helvetica" w:eastAsia="Times New Roman" w:hAnsi="Helvetica" w:cs="Times New Roman"/>
            <w:bCs/>
            <w:color w:val="24292E"/>
            <w:sz w:val="21"/>
            <w:szCs w:val="21"/>
            <w:lang w:val="en-US"/>
          </w:rPr>
          <w:t xml:space="preserve">n </w:t>
        </w:r>
        <w:proofErr w:type="spellStart"/>
        <w:r>
          <w:rPr>
            <w:rFonts w:ascii="Helvetica" w:eastAsia="Times New Roman" w:hAnsi="Helvetica" w:cs="Times New Roman"/>
            <w:bCs/>
            <w:color w:val="24292E"/>
            <w:sz w:val="21"/>
            <w:szCs w:val="21"/>
            <w:lang w:val="en-US"/>
          </w:rPr>
          <w:t>R</w:t>
        </w:r>
      </w:ins>
      <w:ins w:id="336" w:author="Joachim Goedhart" w:date="2020-05-19T21:08:00Z">
        <w:r>
          <w:rPr>
            <w:rFonts w:ascii="Helvetica" w:eastAsia="Times New Roman" w:hAnsi="Helvetica" w:cs="Times New Roman"/>
            <w:bCs/>
            <w:color w:val="24292E"/>
            <w:sz w:val="21"/>
            <w:szCs w:val="21"/>
            <w:lang w:val="en-US"/>
          </w:rPr>
          <w:t>S</w:t>
        </w:r>
      </w:ins>
      <w:ins w:id="337" w:author="Joachim Goedhart" w:date="2020-05-19T21:07:00Z">
        <w:r>
          <w:rPr>
            <w:rFonts w:ascii="Helvetica" w:eastAsia="Times New Roman" w:hAnsi="Helvetica" w:cs="Times New Roman"/>
            <w:bCs/>
            <w:color w:val="24292E"/>
            <w:sz w:val="21"/>
            <w:szCs w:val="21"/>
            <w:lang w:val="en-US"/>
          </w:rPr>
          <w:t>tudio</w:t>
        </w:r>
        <w:proofErr w:type="spellEnd"/>
        <w:r>
          <w:rPr>
            <w:rFonts w:ascii="Helvetica" w:eastAsia="Times New Roman" w:hAnsi="Helvetica" w:cs="Times New Roman"/>
            <w:bCs/>
            <w:color w:val="24292E"/>
            <w:sz w:val="21"/>
            <w:szCs w:val="21"/>
            <w:lang w:val="en-US"/>
          </w:rPr>
          <w:t xml:space="preserve"> </w:t>
        </w:r>
      </w:ins>
      <w:ins w:id="338" w:author="Joachim Goedhart" w:date="2020-05-19T21:08:00Z">
        <w:r>
          <w:rPr>
            <w:rFonts w:ascii="Helvetica" w:eastAsia="Times New Roman" w:hAnsi="Helvetica" w:cs="Times New Roman"/>
            <w:bCs/>
            <w:color w:val="24292E"/>
            <w:sz w:val="21"/>
            <w:szCs w:val="21"/>
            <w:lang w:val="en-US"/>
          </w:rPr>
          <w:t xml:space="preserve">and </w:t>
        </w:r>
      </w:ins>
      <w:ins w:id="339" w:author="Joachim Goedhart" w:date="2020-05-19T21:07:00Z">
        <w:r>
          <w:rPr>
            <w:rFonts w:ascii="Helvetica" w:eastAsia="Times New Roman" w:hAnsi="Helvetica" w:cs="Times New Roman"/>
            <w:bCs/>
            <w:color w:val="24292E"/>
            <w:sz w:val="21"/>
            <w:szCs w:val="21"/>
            <w:lang w:val="en-US"/>
          </w:rPr>
          <w:t>set the working director</w:t>
        </w:r>
      </w:ins>
      <w:ins w:id="340" w:author="Joachim Goedhart" w:date="2020-05-19T21:09:00Z">
        <w:r>
          <w:rPr>
            <w:rFonts w:ascii="Helvetica" w:eastAsia="Times New Roman" w:hAnsi="Helvetica" w:cs="Times New Roman"/>
            <w:bCs/>
            <w:color w:val="24292E"/>
            <w:sz w:val="21"/>
            <w:szCs w:val="21"/>
            <w:lang w:val="en-US"/>
          </w:rPr>
          <w:t>y</w:t>
        </w:r>
      </w:ins>
      <w:ins w:id="341" w:author="Joachim Goedhart" w:date="2020-05-19T21:07:00Z">
        <w:r>
          <w:rPr>
            <w:rFonts w:ascii="Helvetica" w:eastAsia="Times New Roman" w:hAnsi="Helvetica" w:cs="Times New Roman"/>
            <w:bCs/>
            <w:color w:val="24292E"/>
            <w:sz w:val="21"/>
            <w:szCs w:val="21"/>
            <w:lang w:val="en-US"/>
          </w:rPr>
          <w:t>: Session &gt; Set Working Director</w:t>
        </w:r>
      </w:ins>
      <w:ins w:id="342" w:author="Joachim Goedhart" w:date="2020-05-19T21:08:00Z">
        <w:r>
          <w:rPr>
            <w:rFonts w:ascii="Helvetica" w:eastAsia="Times New Roman" w:hAnsi="Helvetica" w:cs="Times New Roman"/>
            <w:bCs/>
            <w:color w:val="24292E"/>
            <w:sz w:val="21"/>
            <w:szCs w:val="21"/>
            <w:lang w:val="en-US"/>
          </w:rPr>
          <w:t>y</w:t>
        </w:r>
      </w:ins>
      <w:ins w:id="343" w:author="Joachim Goedhart" w:date="2020-05-19T21:07:00Z">
        <w:r>
          <w:rPr>
            <w:rFonts w:ascii="Helvetica" w:eastAsia="Times New Roman" w:hAnsi="Helvetica" w:cs="Times New Roman"/>
            <w:bCs/>
            <w:color w:val="24292E"/>
            <w:sz w:val="21"/>
            <w:szCs w:val="21"/>
            <w:lang w:val="en-US"/>
          </w:rPr>
          <w:t xml:space="preserve"> &gt;</w:t>
        </w:r>
      </w:ins>
      <w:ins w:id="344" w:author="Joachim Goedhart" w:date="2020-05-19T21:08:00Z">
        <w:r>
          <w:rPr>
            <w:rFonts w:ascii="Helvetica" w:eastAsia="Times New Roman" w:hAnsi="Helvetica" w:cs="Times New Roman"/>
            <w:bCs/>
            <w:color w:val="24292E"/>
            <w:sz w:val="21"/>
            <w:szCs w:val="21"/>
            <w:lang w:val="en-US"/>
          </w:rPr>
          <w:t xml:space="preserve"> To Source File Location</w:t>
        </w:r>
      </w:ins>
    </w:p>
    <w:p w14:paraId="71C712F9" w14:textId="0B2D2987" w:rsidR="00120F2D" w:rsidDel="00245556" w:rsidRDefault="00245556" w:rsidP="00261AA5">
      <w:pPr>
        <w:numPr>
          <w:ilvl w:val="0"/>
          <w:numId w:val="11"/>
        </w:numPr>
        <w:shd w:val="clear" w:color="auto" w:fill="FFFFFF"/>
        <w:spacing w:before="100" w:beforeAutospacing="1" w:after="100" w:afterAutospacing="1"/>
        <w:rPr>
          <w:del w:id="345" w:author="Joachim Goedhart" w:date="2020-05-19T21:05:00Z"/>
          <w:rFonts w:ascii="Helvetica" w:eastAsia="Times New Roman" w:hAnsi="Helvetica" w:cs="Times New Roman"/>
          <w:bCs/>
          <w:color w:val="24292E"/>
          <w:sz w:val="21"/>
          <w:szCs w:val="21"/>
          <w:lang w:val="en-US"/>
        </w:rPr>
      </w:pPr>
      <w:ins w:id="346" w:author="Joachim Goedhart" w:date="2020-05-19T21:09:00Z">
        <w:r>
          <w:rPr>
            <w:rFonts w:ascii="Helvetica" w:eastAsia="Times New Roman" w:hAnsi="Helvetica" w:cs="Times New Roman"/>
            <w:bCs/>
            <w:color w:val="24292E"/>
            <w:sz w:val="21"/>
            <w:szCs w:val="21"/>
            <w:lang w:val="en-US"/>
          </w:rPr>
          <w:t xml:space="preserve">Running the R-script will yield two CSV files in the </w:t>
        </w:r>
      </w:ins>
      <w:ins w:id="347" w:author="Joachim Goedhart" w:date="2020-05-19T21:10:00Z">
        <w:r>
          <w:rPr>
            <w:rFonts w:ascii="Helvetica" w:eastAsia="Times New Roman" w:hAnsi="Helvetica" w:cs="Times New Roman"/>
            <w:bCs/>
            <w:color w:val="24292E"/>
            <w:sz w:val="21"/>
            <w:szCs w:val="21"/>
            <w:lang w:val="en-US"/>
          </w:rPr>
          <w:t xml:space="preserve">working </w:t>
        </w:r>
      </w:ins>
      <w:ins w:id="348" w:author="Joachim Goedhart" w:date="2020-05-19T21:09:00Z">
        <w:r>
          <w:rPr>
            <w:rFonts w:ascii="Helvetica" w:eastAsia="Times New Roman" w:hAnsi="Helvetica" w:cs="Times New Roman"/>
            <w:bCs/>
            <w:color w:val="24292E"/>
            <w:sz w:val="21"/>
            <w:szCs w:val="21"/>
            <w:lang w:val="en-US"/>
          </w:rPr>
          <w:t>directory</w:t>
        </w:r>
      </w:ins>
      <w:ins w:id="349" w:author="Joachim Goedhart" w:date="2020-05-19T21:10:00Z">
        <w:r>
          <w:rPr>
            <w:rFonts w:ascii="Helvetica" w:eastAsia="Times New Roman" w:hAnsi="Helvetica" w:cs="Times New Roman"/>
            <w:bCs/>
            <w:color w:val="24292E"/>
            <w:sz w:val="21"/>
            <w:szCs w:val="21"/>
            <w:lang w:val="en-US"/>
          </w:rPr>
          <w:t xml:space="preserve">: </w:t>
        </w:r>
      </w:ins>
      <w:del w:id="350" w:author="Joachim Goedhart" w:date="2020-05-19T21:05:00Z">
        <w:r w:rsidR="00E41AA6" w:rsidDel="00245556">
          <w:rPr>
            <w:rFonts w:ascii="Helvetica" w:eastAsia="Times New Roman" w:hAnsi="Helvetica" w:cs="Times New Roman"/>
            <w:bCs/>
            <w:color w:val="24292E"/>
            <w:sz w:val="21"/>
            <w:szCs w:val="21"/>
            <w:lang w:val="en-US"/>
          </w:rPr>
          <w:delText>In order to remove the unnecessary features and the errors in tracking</w:delText>
        </w:r>
        <w:r w:rsidR="00310F11" w:rsidDel="00245556">
          <w:rPr>
            <w:rFonts w:ascii="Helvetica" w:eastAsia="Times New Roman" w:hAnsi="Helvetica" w:cs="Times New Roman"/>
            <w:bCs/>
            <w:color w:val="24292E"/>
            <w:sz w:val="21"/>
            <w:szCs w:val="21"/>
            <w:lang w:val="en-US"/>
          </w:rPr>
          <w:delText xml:space="preserve"> in our csv files</w:delText>
        </w:r>
        <w:r w:rsidR="00120F2D" w:rsidRPr="00261AA5" w:rsidDel="00245556">
          <w:rPr>
            <w:rFonts w:ascii="Helvetica" w:eastAsia="Times New Roman" w:hAnsi="Helvetica" w:cs="Times New Roman"/>
            <w:bCs/>
            <w:color w:val="24292E"/>
            <w:sz w:val="21"/>
            <w:szCs w:val="21"/>
            <w:lang w:val="en-US"/>
          </w:rPr>
          <w:delText>, we use an R script</w:delText>
        </w:r>
        <w:r w:rsidR="00261AA5" w:rsidRPr="00261AA5" w:rsidDel="00245556">
          <w:rPr>
            <w:rFonts w:ascii="Helvetica" w:eastAsia="Times New Roman" w:hAnsi="Helvetica" w:cs="Times New Roman"/>
            <w:bCs/>
            <w:color w:val="24292E"/>
            <w:sz w:val="21"/>
            <w:szCs w:val="21"/>
            <w:lang w:val="en-US"/>
          </w:rPr>
          <w:delText>.</w:delText>
        </w:r>
        <w:r w:rsidR="007650A9" w:rsidDel="00245556">
          <w:rPr>
            <w:rFonts w:ascii="Helvetica" w:eastAsia="Times New Roman" w:hAnsi="Helvetica" w:cs="Times New Roman"/>
            <w:bCs/>
            <w:color w:val="24292E"/>
            <w:sz w:val="21"/>
            <w:szCs w:val="21"/>
            <w:lang w:val="en-US"/>
          </w:rPr>
          <w:delText xml:space="preserve"> The goal of this tutorial is not to teach R, but with small modifications this short script could be helpful to your own datasets.</w:delText>
        </w:r>
      </w:del>
    </w:p>
    <w:p w14:paraId="4F333A42" w14:textId="28D751DF" w:rsidR="00ED272D" w:rsidDel="00245556" w:rsidRDefault="00ED272D" w:rsidP="00261AA5">
      <w:pPr>
        <w:numPr>
          <w:ilvl w:val="0"/>
          <w:numId w:val="11"/>
        </w:numPr>
        <w:shd w:val="clear" w:color="auto" w:fill="FFFFFF"/>
        <w:spacing w:before="100" w:beforeAutospacing="1" w:after="100" w:afterAutospacing="1"/>
        <w:rPr>
          <w:del w:id="351" w:author="Joachim Goedhart" w:date="2020-05-19T21:10:00Z"/>
          <w:rFonts w:ascii="Helvetica" w:eastAsia="Times New Roman" w:hAnsi="Helvetica" w:cs="Times New Roman"/>
          <w:bCs/>
          <w:color w:val="24292E"/>
          <w:sz w:val="21"/>
          <w:szCs w:val="21"/>
          <w:lang w:val="en-US"/>
        </w:rPr>
      </w:pPr>
      <w:del w:id="352" w:author="Joachim Goedhart" w:date="2020-05-19T21:10:00Z">
        <w:r w:rsidDel="00245556">
          <w:rPr>
            <w:rFonts w:ascii="Helvetica" w:eastAsia="Times New Roman" w:hAnsi="Helvetica" w:cs="Times New Roman"/>
            <w:bCs/>
            <w:color w:val="24292E"/>
            <w:sz w:val="21"/>
            <w:szCs w:val="21"/>
            <w:lang w:val="en-US"/>
          </w:rPr>
          <w:delText xml:space="preserve">First, specify the folder where the csv files from CellProfiler are contained, by rewriting </w:delText>
        </w:r>
        <w:r w:rsidR="00926141" w:rsidDel="00245556">
          <w:rPr>
            <w:rFonts w:ascii="Helvetica" w:eastAsia="Times New Roman" w:hAnsi="Helvetica" w:cs="Times New Roman"/>
            <w:bCs/>
            <w:color w:val="24292E"/>
            <w:sz w:val="21"/>
            <w:szCs w:val="21"/>
            <w:lang w:val="en-US"/>
          </w:rPr>
          <w:delText>line 4</w:delText>
        </w:r>
        <w:r w:rsidDel="00245556">
          <w:rPr>
            <w:rFonts w:ascii="Helvetica" w:eastAsia="Times New Roman" w:hAnsi="Helvetica" w:cs="Times New Roman"/>
            <w:bCs/>
            <w:color w:val="24292E"/>
            <w:sz w:val="21"/>
            <w:szCs w:val="21"/>
            <w:lang w:val="en-US"/>
          </w:rPr>
          <w:delText xml:space="preserve">: </w:delText>
        </w:r>
        <w:r w:rsidRPr="00ED272D" w:rsidDel="00245556">
          <w:rPr>
            <w:rFonts w:ascii="Helvetica" w:eastAsia="Times New Roman" w:hAnsi="Helvetica" w:cs="Times New Roman"/>
            <w:bCs/>
            <w:color w:val="24292E"/>
            <w:sz w:val="21"/>
            <w:szCs w:val="21"/>
            <w:lang w:val="en-US"/>
          </w:rPr>
          <w:delText>setwd("/Users/</w:delText>
        </w:r>
        <w:r w:rsidDel="00245556">
          <w:rPr>
            <w:rFonts w:ascii="Helvetica" w:eastAsia="Times New Roman" w:hAnsi="Helvetica" w:cs="Times New Roman"/>
            <w:bCs/>
            <w:color w:val="24292E"/>
            <w:sz w:val="21"/>
            <w:szCs w:val="21"/>
            <w:lang w:val="en-US"/>
          </w:rPr>
          <w:delText>Username</w:delText>
        </w:r>
        <w:r w:rsidRPr="00ED272D" w:rsidDel="00245556">
          <w:rPr>
            <w:rFonts w:ascii="Helvetica" w:eastAsia="Times New Roman" w:hAnsi="Helvetica" w:cs="Times New Roman"/>
            <w:bCs/>
            <w:color w:val="24292E"/>
            <w:sz w:val="21"/>
            <w:szCs w:val="21"/>
            <w:lang w:val="en-US"/>
          </w:rPr>
          <w:delText>/</w:delText>
        </w:r>
        <w:r w:rsidDel="00245556">
          <w:rPr>
            <w:rFonts w:ascii="Helvetica" w:eastAsia="Times New Roman" w:hAnsi="Helvetica" w:cs="Times New Roman"/>
            <w:bCs/>
            <w:color w:val="24292E"/>
            <w:sz w:val="21"/>
            <w:szCs w:val="21"/>
            <w:lang w:val="en-US"/>
          </w:rPr>
          <w:delText>Folder1</w:delText>
        </w:r>
        <w:r w:rsidRPr="00ED272D" w:rsidDel="00245556">
          <w:rPr>
            <w:rFonts w:ascii="Helvetica" w:eastAsia="Times New Roman" w:hAnsi="Helvetica" w:cs="Times New Roman"/>
            <w:bCs/>
            <w:color w:val="24292E"/>
            <w:sz w:val="21"/>
            <w:szCs w:val="21"/>
            <w:lang w:val="en-US"/>
          </w:rPr>
          <w:delText>/</w:delText>
        </w:r>
        <w:r w:rsidDel="00245556">
          <w:rPr>
            <w:rFonts w:ascii="Helvetica" w:eastAsia="Times New Roman" w:hAnsi="Helvetica" w:cs="Times New Roman"/>
            <w:bCs/>
            <w:color w:val="24292E"/>
            <w:sz w:val="21"/>
            <w:szCs w:val="21"/>
            <w:lang w:val="en-US"/>
          </w:rPr>
          <w:delText>Folder2</w:delText>
        </w:r>
        <w:r w:rsidRPr="00ED272D" w:rsidDel="00245556">
          <w:rPr>
            <w:rFonts w:ascii="Helvetica" w:eastAsia="Times New Roman" w:hAnsi="Helvetica" w:cs="Times New Roman"/>
            <w:bCs/>
            <w:color w:val="24292E"/>
            <w:sz w:val="21"/>
            <w:szCs w:val="21"/>
            <w:lang w:val="en-US"/>
          </w:rPr>
          <w:delText>/")</w:delText>
        </w:r>
      </w:del>
    </w:p>
    <w:p w14:paraId="4D737450" w14:textId="37154BA9" w:rsidR="007650A9" w:rsidDel="00245556" w:rsidRDefault="007650A9" w:rsidP="00261AA5">
      <w:pPr>
        <w:numPr>
          <w:ilvl w:val="0"/>
          <w:numId w:val="11"/>
        </w:numPr>
        <w:shd w:val="clear" w:color="auto" w:fill="FFFFFF"/>
        <w:spacing w:before="100" w:beforeAutospacing="1" w:after="100" w:afterAutospacing="1"/>
        <w:rPr>
          <w:del w:id="353" w:author="Joachim Goedhart" w:date="2020-05-19T21:10:00Z"/>
          <w:rFonts w:ascii="Helvetica" w:eastAsia="Times New Roman" w:hAnsi="Helvetica" w:cs="Times New Roman"/>
          <w:bCs/>
          <w:color w:val="24292E"/>
          <w:sz w:val="21"/>
          <w:szCs w:val="21"/>
          <w:lang w:val="en-US"/>
        </w:rPr>
      </w:pPr>
      <w:del w:id="354" w:author="Joachim Goedhart" w:date="2020-05-19T21:10:00Z">
        <w:r w:rsidDel="00245556">
          <w:rPr>
            <w:rFonts w:ascii="Helvetica" w:eastAsia="Times New Roman" w:hAnsi="Helvetica" w:cs="Times New Roman"/>
            <w:bCs/>
            <w:color w:val="24292E"/>
            <w:sz w:val="21"/>
            <w:szCs w:val="21"/>
            <w:lang w:val="en-US"/>
          </w:rPr>
          <w:delText>Line 2</w:delText>
        </w:r>
        <w:r w:rsidR="00E93AB2" w:rsidDel="00245556">
          <w:rPr>
            <w:rFonts w:ascii="Helvetica" w:eastAsia="Times New Roman" w:hAnsi="Helvetica" w:cs="Times New Roman"/>
            <w:bCs/>
            <w:color w:val="24292E"/>
            <w:sz w:val="21"/>
            <w:szCs w:val="21"/>
            <w:lang w:val="en-US"/>
          </w:rPr>
          <w:delText>2</w:delText>
        </w:r>
        <w:r w:rsidDel="00245556">
          <w:rPr>
            <w:rFonts w:ascii="Helvetica" w:eastAsia="Times New Roman" w:hAnsi="Helvetica" w:cs="Times New Roman"/>
            <w:bCs/>
            <w:color w:val="24292E"/>
            <w:sz w:val="21"/>
            <w:szCs w:val="21"/>
            <w:lang w:val="en-US"/>
          </w:rPr>
          <w:delText xml:space="preserve"> removes most columns except the specified ones, and we keep the "MeanIntensity" value per object, which we rename as "Intensity" in line 2</w:delText>
        </w:r>
        <w:r w:rsidR="00E93AB2" w:rsidDel="00245556">
          <w:rPr>
            <w:rFonts w:ascii="Helvetica" w:eastAsia="Times New Roman" w:hAnsi="Helvetica" w:cs="Times New Roman"/>
            <w:bCs/>
            <w:color w:val="24292E"/>
            <w:sz w:val="21"/>
            <w:szCs w:val="21"/>
            <w:lang w:val="en-US"/>
          </w:rPr>
          <w:delText>3</w:delText>
        </w:r>
        <w:r w:rsidDel="00245556">
          <w:rPr>
            <w:rFonts w:ascii="Helvetica" w:eastAsia="Times New Roman" w:hAnsi="Helvetica" w:cs="Times New Roman"/>
            <w:bCs/>
            <w:color w:val="24292E"/>
            <w:sz w:val="21"/>
            <w:szCs w:val="21"/>
            <w:lang w:val="en-US"/>
          </w:rPr>
          <w:delText>.</w:delText>
        </w:r>
      </w:del>
    </w:p>
    <w:p w14:paraId="3D257230" w14:textId="1F481D17" w:rsidR="00E93AB2" w:rsidDel="00245556" w:rsidRDefault="00E93AB2" w:rsidP="00261AA5">
      <w:pPr>
        <w:numPr>
          <w:ilvl w:val="0"/>
          <w:numId w:val="11"/>
        </w:numPr>
        <w:shd w:val="clear" w:color="auto" w:fill="FFFFFF"/>
        <w:spacing w:before="100" w:beforeAutospacing="1" w:after="100" w:afterAutospacing="1"/>
        <w:rPr>
          <w:del w:id="355" w:author="Joachim Goedhart" w:date="2020-05-19T21:10:00Z"/>
          <w:rFonts w:ascii="Helvetica" w:eastAsia="Times New Roman" w:hAnsi="Helvetica" w:cs="Times New Roman"/>
          <w:bCs/>
          <w:color w:val="24292E"/>
          <w:sz w:val="21"/>
          <w:szCs w:val="21"/>
          <w:lang w:val="en-US"/>
        </w:rPr>
      </w:pPr>
      <w:del w:id="356" w:author="Joachim Goedhart" w:date="2020-05-19T21:10:00Z">
        <w:r w:rsidDel="00245556">
          <w:rPr>
            <w:rFonts w:ascii="Helvetica" w:eastAsia="Times New Roman" w:hAnsi="Helvetica" w:cs="Times New Roman"/>
            <w:bCs/>
            <w:color w:val="24292E"/>
            <w:sz w:val="21"/>
            <w:szCs w:val="21"/>
            <w:lang w:val="en-US"/>
          </w:rPr>
          <w:delText>L</w:delText>
        </w:r>
        <w:r w:rsidR="00926141" w:rsidDel="00245556">
          <w:rPr>
            <w:rFonts w:ascii="Helvetica" w:eastAsia="Times New Roman" w:hAnsi="Helvetica" w:cs="Times New Roman"/>
            <w:bCs/>
            <w:color w:val="24292E"/>
            <w:sz w:val="21"/>
            <w:szCs w:val="21"/>
            <w:lang w:val="en-US"/>
          </w:rPr>
          <w:delText>ine 2</w:delText>
        </w:r>
        <w:r w:rsidDel="00245556">
          <w:rPr>
            <w:rFonts w:ascii="Helvetica" w:eastAsia="Times New Roman" w:hAnsi="Helvetica" w:cs="Times New Roman"/>
            <w:bCs/>
            <w:color w:val="24292E"/>
            <w:sz w:val="21"/>
            <w:szCs w:val="21"/>
            <w:lang w:val="en-US"/>
          </w:rPr>
          <w:delText xml:space="preserve">6 </w:delText>
        </w:r>
        <w:r w:rsidR="00926141" w:rsidDel="00245556">
          <w:rPr>
            <w:rFonts w:ascii="Helvetica" w:eastAsia="Times New Roman" w:hAnsi="Helvetica" w:cs="Times New Roman"/>
            <w:bCs/>
            <w:color w:val="24292E"/>
            <w:sz w:val="21"/>
            <w:szCs w:val="21"/>
            <w:lang w:val="en-US"/>
          </w:rPr>
          <w:delText xml:space="preserve">is to remove objects </w:delText>
        </w:r>
        <w:r w:rsidR="007650A9" w:rsidDel="00245556">
          <w:rPr>
            <w:rFonts w:ascii="Helvetica" w:eastAsia="Times New Roman" w:hAnsi="Helvetica" w:cs="Times New Roman"/>
            <w:bCs/>
            <w:color w:val="24292E"/>
            <w:sz w:val="21"/>
            <w:szCs w:val="21"/>
            <w:lang w:val="en-US"/>
          </w:rPr>
          <w:delText xml:space="preserve">that </w:delText>
        </w:r>
        <w:r w:rsidDel="00245556">
          <w:rPr>
            <w:rFonts w:ascii="Helvetica" w:eastAsia="Times New Roman" w:hAnsi="Helvetica" w:cs="Times New Roman"/>
            <w:bCs/>
            <w:color w:val="24292E"/>
            <w:sz w:val="21"/>
            <w:szCs w:val="21"/>
            <w:lang w:val="en-US"/>
          </w:rPr>
          <w:delText xml:space="preserve">have an average </w:delText>
        </w:r>
        <w:r w:rsidR="007650A9" w:rsidDel="00245556">
          <w:rPr>
            <w:rFonts w:ascii="Helvetica" w:eastAsia="Times New Roman" w:hAnsi="Helvetica" w:cs="Times New Roman"/>
            <w:bCs/>
            <w:color w:val="24292E"/>
            <w:sz w:val="21"/>
            <w:szCs w:val="21"/>
            <w:lang w:val="en-US"/>
          </w:rPr>
          <w:delText>radius lower than 1</w:delText>
        </w:r>
        <w:r w:rsidDel="00245556">
          <w:rPr>
            <w:rFonts w:ascii="Helvetica" w:eastAsia="Times New Roman" w:hAnsi="Helvetica" w:cs="Times New Roman"/>
            <w:bCs/>
            <w:color w:val="24292E"/>
            <w:sz w:val="21"/>
            <w:szCs w:val="21"/>
            <w:lang w:val="en-US"/>
          </w:rPr>
          <w:delText xml:space="preserve"> pixel, this value was set in line 9.</w:delText>
        </w:r>
      </w:del>
    </w:p>
    <w:p w14:paraId="6713D6AB" w14:textId="5868DCA2" w:rsidR="00ED272D" w:rsidDel="00245556" w:rsidRDefault="00E93AB2" w:rsidP="00261AA5">
      <w:pPr>
        <w:numPr>
          <w:ilvl w:val="0"/>
          <w:numId w:val="11"/>
        </w:numPr>
        <w:shd w:val="clear" w:color="auto" w:fill="FFFFFF"/>
        <w:spacing w:before="100" w:beforeAutospacing="1" w:after="100" w:afterAutospacing="1"/>
        <w:rPr>
          <w:del w:id="357" w:author="Joachim Goedhart" w:date="2020-05-19T21:10:00Z"/>
          <w:rFonts w:ascii="Helvetica" w:eastAsia="Times New Roman" w:hAnsi="Helvetica" w:cs="Times New Roman"/>
          <w:bCs/>
          <w:color w:val="24292E"/>
          <w:sz w:val="21"/>
          <w:szCs w:val="21"/>
          <w:lang w:val="en-US"/>
        </w:rPr>
      </w:pPr>
      <w:del w:id="358" w:author="Joachim Goedhart" w:date="2020-05-19T21:10:00Z">
        <w:r w:rsidDel="00245556">
          <w:rPr>
            <w:rFonts w:ascii="Helvetica" w:eastAsia="Times New Roman" w:hAnsi="Helvetica" w:cs="Times New Roman"/>
            <w:bCs/>
            <w:color w:val="24292E"/>
            <w:sz w:val="21"/>
            <w:szCs w:val="21"/>
            <w:lang w:val="en-US"/>
          </w:rPr>
          <w:delText>Lines 27-30 filter out objects that are</w:delText>
        </w:r>
        <w:r w:rsidR="007650A9" w:rsidDel="00245556">
          <w:rPr>
            <w:rFonts w:ascii="Helvetica" w:eastAsia="Times New Roman" w:hAnsi="Helvetica" w:cs="Times New Roman"/>
            <w:bCs/>
            <w:color w:val="24292E"/>
            <w:sz w:val="21"/>
            <w:szCs w:val="21"/>
            <w:lang w:val="en-US"/>
          </w:rPr>
          <w:delText xml:space="preserve"> </w:delText>
        </w:r>
        <w:r w:rsidDel="00245556">
          <w:rPr>
            <w:rFonts w:ascii="Helvetica" w:eastAsia="Times New Roman" w:hAnsi="Helvetica" w:cs="Times New Roman"/>
            <w:bCs/>
            <w:color w:val="24292E"/>
            <w:sz w:val="21"/>
            <w:szCs w:val="21"/>
            <w:lang w:val="en-US"/>
          </w:rPr>
          <w:delText xml:space="preserve">too </w:delText>
        </w:r>
        <w:r w:rsidR="007650A9" w:rsidDel="00245556">
          <w:rPr>
            <w:rFonts w:ascii="Helvetica" w:eastAsia="Times New Roman" w:hAnsi="Helvetica" w:cs="Times New Roman"/>
            <w:bCs/>
            <w:color w:val="24292E"/>
            <w:sz w:val="21"/>
            <w:szCs w:val="21"/>
            <w:lang w:val="en-US"/>
          </w:rPr>
          <w:delText>dim or too bright (saturated pixels), so we exclude those outside the range 131 - 3997</w:delText>
        </w:r>
        <w:r w:rsidDel="00245556">
          <w:rPr>
            <w:rFonts w:ascii="Helvetica" w:eastAsia="Times New Roman" w:hAnsi="Helvetica" w:cs="Times New Roman"/>
            <w:bCs/>
            <w:color w:val="24292E"/>
            <w:sz w:val="21"/>
            <w:szCs w:val="21"/>
            <w:lang w:val="en-US"/>
          </w:rPr>
          <w:delText xml:space="preserve"> (0.002-0.061 of 16-bit images). We chose 3997 because </w:delText>
        </w:r>
        <w:r w:rsidR="007650A9" w:rsidDel="00245556">
          <w:rPr>
            <w:rFonts w:ascii="Helvetica" w:eastAsia="Times New Roman" w:hAnsi="Helvetica" w:cs="Times New Roman"/>
            <w:bCs/>
            <w:color w:val="24292E"/>
            <w:sz w:val="21"/>
            <w:szCs w:val="21"/>
            <w:lang w:val="en-US"/>
          </w:rPr>
          <w:delText xml:space="preserve">a pixel in our </w:delText>
        </w:r>
        <w:r w:rsidDel="00245556">
          <w:rPr>
            <w:rFonts w:ascii="Helvetica" w:eastAsia="Times New Roman" w:hAnsi="Helvetica" w:cs="Times New Roman"/>
            <w:bCs/>
            <w:color w:val="24292E"/>
            <w:sz w:val="21"/>
            <w:szCs w:val="21"/>
            <w:lang w:val="en-US"/>
          </w:rPr>
          <w:delText xml:space="preserve">12-bit images saturates at </w:delText>
        </w:r>
        <w:r w:rsidR="007650A9" w:rsidDel="00245556">
          <w:rPr>
            <w:rFonts w:ascii="Helvetica" w:eastAsia="Times New Roman" w:hAnsi="Helvetica" w:cs="Times New Roman"/>
            <w:bCs/>
            <w:color w:val="24292E"/>
            <w:sz w:val="21"/>
            <w:szCs w:val="21"/>
            <w:lang w:val="en-US"/>
          </w:rPr>
          <w:delText>409</w:delText>
        </w:r>
      </w:del>
      <w:del w:id="359" w:author="Joachim Goedhart" w:date="2020-05-19T16:59:00Z">
        <w:r w:rsidR="007650A9" w:rsidDel="00A5202A">
          <w:rPr>
            <w:rFonts w:ascii="Helvetica" w:eastAsia="Times New Roman" w:hAnsi="Helvetica" w:cs="Times New Roman"/>
            <w:bCs/>
            <w:color w:val="24292E"/>
            <w:sz w:val="21"/>
            <w:szCs w:val="21"/>
            <w:lang w:val="en-US"/>
          </w:rPr>
          <w:delText>6</w:delText>
        </w:r>
      </w:del>
      <w:del w:id="360" w:author="Joachim Goedhart" w:date="2020-05-19T21:10:00Z">
        <w:r w:rsidDel="00245556">
          <w:rPr>
            <w:rFonts w:ascii="Helvetica" w:eastAsia="Times New Roman" w:hAnsi="Helvetica" w:cs="Times New Roman"/>
            <w:bCs/>
            <w:color w:val="24292E"/>
            <w:sz w:val="21"/>
            <w:szCs w:val="21"/>
            <w:lang w:val="en-US"/>
          </w:rPr>
          <w:delText xml:space="preserve"> counts.</w:delText>
        </w:r>
      </w:del>
    </w:p>
    <w:p w14:paraId="031BC95C" w14:textId="7224DF7B" w:rsidR="00E93AB2" w:rsidDel="00245556" w:rsidRDefault="00E93AB2" w:rsidP="00261AA5">
      <w:pPr>
        <w:numPr>
          <w:ilvl w:val="0"/>
          <w:numId w:val="11"/>
        </w:numPr>
        <w:shd w:val="clear" w:color="auto" w:fill="FFFFFF"/>
        <w:spacing w:before="100" w:beforeAutospacing="1" w:after="100" w:afterAutospacing="1"/>
        <w:rPr>
          <w:del w:id="361" w:author="Joachim Goedhart" w:date="2020-05-19T21:10:00Z"/>
          <w:rFonts w:ascii="Helvetica" w:eastAsia="Times New Roman" w:hAnsi="Helvetica" w:cs="Times New Roman"/>
          <w:bCs/>
          <w:color w:val="24292E"/>
          <w:sz w:val="21"/>
          <w:szCs w:val="21"/>
          <w:lang w:val="en-US"/>
        </w:rPr>
      </w:pPr>
      <w:del w:id="362" w:author="Joachim Goedhart" w:date="2020-05-19T21:10:00Z">
        <w:r w:rsidDel="00245556">
          <w:rPr>
            <w:rFonts w:ascii="Helvetica" w:eastAsia="Times New Roman" w:hAnsi="Helvetica" w:cs="Times New Roman"/>
            <w:bCs/>
            <w:color w:val="24292E"/>
            <w:sz w:val="21"/>
            <w:szCs w:val="21"/>
            <w:lang w:val="en-US"/>
          </w:rPr>
          <w:delText>Line 31 removes objects with areas bigger than 100.</w:delText>
        </w:r>
      </w:del>
    </w:p>
    <w:p w14:paraId="3FB58390" w14:textId="55EBE103" w:rsidR="00E93AB2" w:rsidDel="00245556" w:rsidRDefault="00E93AB2" w:rsidP="00261AA5">
      <w:pPr>
        <w:numPr>
          <w:ilvl w:val="0"/>
          <w:numId w:val="11"/>
        </w:numPr>
        <w:shd w:val="clear" w:color="auto" w:fill="FFFFFF"/>
        <w:spacing w:before="100" w:beforeAutospacing="1" w:after="100" w:afterAutospacing="1"/>
        <w:rPr>
          <w:del w:id="363" w:author="Joachim Goedhart" w:date="2020-05-19T21:10:00Z"/>
          <w:rFonts w:ascii="Helvetica" w:eastAsia="Times New Roman" w:hAnsi="Helvetica" w:cs="Times New Roman"/>
          <w:bCs/>
          <w:color w:val="24292E"/>
          <w:sz w:val="21"/>
          <w:szCs w:val="21"/>
          <w:lang w:val="en-US"/>
        </w:rPr>
      </w:pPr>
      <w:del w:id="364" w:author="Joachim Goedhart" w:date="2020-05-19T21:10:00Z">
        <w:r w:rsidDel="00245556">
          <w:rPr>
            <w:rFonts w:ascii="Helvetica" w:eastAsia="Times New Roman" w:hAnsi="Helvetica" w:cs="Times New Roman"/>
            <w:bCs/>
            <w:color w:val="24292E"/>
            <w:sz w:val="21"/>
            <w:szCs w:val="21"/>
            <w:lang w:val="en-US"/>
          </w:rPr>
          <w:delText>Lines 34-35 filter out those objects that are not present or that are present as more than single objects in each image number.</w:delText>
        </w:r>
      </w:del>
    </w:p>
    <w:p w14:paraId="705B945E" w14:textId="573F47C8" w:rsidR="00ED272D" w:rsidDel="00245556" w:rsidRDefault="00E93AB2" w:rsidP="00C0230E">
      <w:pPr>
        <w:numPr>
          <w:ilvl w:val="0"/>
          <w:numId w:val="11"/>
        </w:numPr>
        <w:shd w:val="clear" w:color="auto" w:fill="FFFFFF"/>
        <w:spacing w:before="100" w:beforeAutospacing="1" w:after="100" w:afterAutospacing="1"/>
        <w:rPr>
          <w:del w:id="365" w:author="Joachim Goedhart" w:date="2020-05-19T21:10:00Z"/>
          <w:rFonts w:ascii="Helvetica" w:eastAsia="Times New Roman" w:hAnsi="Helvetica" w:cs="Times New Roman"/>
          <w:bCs/>
          <w:color w:val="24292E"/>
          <w:sz w:val="21"/>
          <w:szCs w:val="21"/>
          <w:lang w:val="en-US"/>
        </w:rPr>
      </w:pPr>
      <w:del w:id="366" w:author="Joachim Goedhart" w:date="2020-05-19T21:10:00Z">
        <w:r w:rsidDel="00245556">
          <w:rPr>
            <w:rFonts w:ascii="Helvetica" w:eastAsia="Times New Roman" w:hAnsi="Helvetica" w:cs="Times New Roman"/>
            <w:bCs/>
            <w:color w:val="24292E"/>
            <w:sz w:val="21"/>
            <w:szCs w:val="21"/>
            <w:lang w:val="en-US"/>
          </w:rPr>
          <w:delText>Line 37 converts the image number into a real time value, estimated by the number of time points and interval between acquisitions (specified in lines 8-9).</w:delText>
        </w:r>
      </w:del>
    </w:p>
    <w:p w14:paraId="7AD6A536" w14:textId="6F81F768" w:rsidR="00C0230E" w:rsidRDefault="00C0230E" w:rsidP="00C0230E">
      <w:pPr>
        <w:numPr>
          <w:ilvl w:val="0"/>
          <w:numId w:val="11"/>
        </w:numPr>
        <w:shd w:val="clear" w:color="auto" w:fill="FFFFFF"/>
        <w:spacing w:before="100" w:beforeAutospacing="1" w:after="100" w:afterAutospacing="1"/>
        <w:rPr>
          <w:ins w:id="367" w:author="Joachim Goedhart" w:date="2020-05-19T21:11:00Z"/>
          <w:rFonts w:ascii="Helvetica" w:eastAsia="Times New Roman" w:hAnsi="Helvetica" w:cs="Times New Roman"/>
          <w:bCs/>
          <w:color w:val="24292E"/>
          <w:sz w:val="21"/>
          <w:szCs w:val="21"/>
          <w:lang w:val="en-US"/>
        </w:rPr>
      </w:pPr>
      <w:del w:id="368" w:author="Joachim Goedhart" w:date="2020-05-19T21:10:00Z">
        <w:r w:rsidDel="00245556">
          <w:rPr>
            <w:rFonts w:ascii="Helvetica" w:eastAsia="Times New Roman" w:hAnsi="Helvetica" w:cs="Times New Roman"/>
            <w:bCs/>
            <w:color w:val="24292E"/>
            <w:sz w:val="21"/>
            <w:szCs w:val="21"/>
            <w:lang w:val="en-US"/>
          </w:rPr>
          <w:delText xml:space="preserve">To run the script, select the whole content (alt/cmd + A) and click </w:delText>
        </w:r>
        <w:r w:rsidR="00725424" w:rsidDel="00245556">
          <w:rPr>
            <w:rFonts w:ascii="Helvetica" w:eastAsia="Times New Roman" w:hAnsi="Helvetica" w:cs="Times New Roman"/>
            <w:bCs/>
            <w:color w:val="24292E"/>
            <w:sz w:val="21"/>
            <w:szCs w:val="21"/>
            <w:lang w:val="en-US"/>
          </w:rPr>
          <w:delText xml:space="preserve">the </w:delText>
        </w:r>
        <w:r w:rsidDel="00245556">
          <w:rPr>
            <w:rFonts w:ascii="Helvetica" w:eastAsia="Times New Roman" w:hAnsi="Helvetica" w:cs="Times New Roman"/>
            <w:bCs/>
            <w:color w:val="24292E"/>
            <w:sz w:val="21"/>
            <w:szCs w:val="21"/>
            <w:lang w:val="en-US"/>
          </w:rPr>
          <w:delText>Run</w:delText>
        </w:r>
        <w:r w:rsidR="00725424" w:rsidDel="00245556">
          <w:rPr>
            <w:rFonts w:ascii="Helvetica" w:eastAsia="Times New Roman" w:hAnsi="Helvetica" w:cs="Times New Roman"/>
            <w:bCs/>
            <w:color w:val="24292E"/>
            <w:sz w:val="21"/>
            <w:szCs w:val="21"/>
            <w:lang w:val="en-US"/>
          </w:rPr>
          <w:delText xml:space="preserve"> button on the upper part of the window. This will generate the files </w:delText>
        </w:r>
      </w:del>
      <w:r w:rsidR="00725424">
        <w:rPr>
          <w:rFonts w:ascii="Helvetica" w:eastAsia="Times New Roman" w:hAnsi="Helvetica" w:cs="Times New Roman"/>
          <w:bCs/>
          <w:color w:val="24292E"/>
          <w:sz w:val="21"/>
          <w:szCs w:val="21"/>
          <w:lang w:val="en-US"/>
        </w:rPr>
        <w:t>"Nuclei_filter</w:t>
      </w:r>
      <w:ins w:id="369" w:author="Joachim Goedhart" w:date="2020-05-19T21:10:00Z">
        <w:r w:rsidR="00245556">
          <w:rPr>
            <w:rFonts w:ascii="Helvetica" w:eastAsia="Times New Roman" w:hAnsi="Helvetica" w:cs="Times New Roman"/>
            <w:bCs/>
            <w:color w:val="24292E"/>
            <w:sz w:val="21"/>
            <w:szCs w:val="21"/>
            <w:lang w:val="en-US"/>
          </w:rPr>
          <w:t>ed</w:t>
        </w:r>
      </w:ins>
      <w:r w:rsidR="00725424">
        <w:rPr>
          <w:rFonts w:ascii="Helvetica" w:eastAsia="Times New Roman" w:hAnsi="Helvetica" w:cs="Times New Roman"/>
          <w:bCs/>
          <w:color w:val="24292E"/>
          <w:sz w:val="21"/>
          <w:szCs w:val="21"/>
          <w:lang w:val="en-US"/>
        </w:rPr>
        <w:t>.csv" and "Cytoplasm_filter</w:t>
      </w:r>
      <w:ins w:id="370" w:author="Joachim Goedhart" w:date="2020-05-19T21:10:00Z">
        <w:r w:rsidR="00245556">
          <w:rPr>
            <w:rFonts w:ascii="Helvetica" w:eastAsia="Times New Roman" w:hAnsi="Helvetica" w:cs="Times New Roman"/>
            <w:bCs/>
            <w:color w:val="24292E"/>
            <w:sz w:val="21"/>
            <w:szCs w:val="21"/>
            <w:lang w:val="en-US"/>
          </w:rPr>
          <w:t>ed</w:t>
        </w:r>
      </w:ins>
      <w:r w:rsidR="00725424">
        <w:rPr>
          <w:rFonts w:ascii="Helvetica" w:eastAsia="Times New Roman" w:hAnsi="Helvetica" w:cs="Times New Roman"/>
          <w:bCs/>
          <w:color w:val="24292E"/>
          <w:sz w:val="21"/>
          <w:szCs w:val="21"/>
          <w:lang w:val="en-US"/>
        </w:rPr>
        <w:t>.csv"</w:t>
      </w:r>
      <w:del w:id="371" w:author="Joachim Goedhart" w:date="2020-05-19T21:11:00Z">
        <w:r w:rsidR="00725424" w:rsidDel="00245556">
          <w:rPr>
            <w:rFonts w:ascii="Helvetica" w:eastAsia="Times New Roman" w:hAnsi="Helvetica" w:cs="Times New Roman"/>
            <w:bCs/>
            <w:color w:val="24292E"/>
            <w:sz w:val="21"/>
            <w:szCs w:val="21"/>
            <w:lang w:val="en-US"/>
          </w:rPr>
          <w:delText>, which will be saved in the same folder as the original files</w:delText>
        </w:r>
      </w:del>
      <w:r w:rsidR="00725424">
        <w:rPr>
          <w:rFonts w:ascii="Helvetica" w:eastAsia="Times New Roman" w:hAnsi="Helvetica" w:cs="Times New Roman"/>
          <w:bCs/>
          <w:color w:val="24292E"/>
          <w:sz w:val="21"/>
          <w:szCs w:val="21"/>
          <w:lang w:val="en-US"/>
        </w:rPr>
        <w:t>.</w:t>
      </w:r>
    </w:p>
    <w:p w14:paraId="67FD4DE9" w14:textId="77777777" w:rsidR="00245556" w:rsidRPr="00C0230E" w:rsidRDefault="00245556" w:rsidP="00245556">
      <w:pPr>
        <w:shd w:val="clear" w:color="auto" w:fill="FFFFFF"/>
        <w:spacing w:before="100" w:beforeAutospacing="1" w:after="100" w:afterAutospacing="1"/>
        <w:rPr>
          <w:rFonts w:ascii="Helvetica" w:eastAsia="Times New Roman" w:hAnsi="Helvetica" w:cs="Times New Roman"/>
          <w:bCs/>
          <w:color w:val="24292E"/>
          <w:sz w:val="21"/>
          <w:szCs w:val="21"/>
          <w:lang w:val="en-US"/>
        </w:rPr>
        <w:pPrChange w:id="372" w:author="Joachim Goedhart" w:date="2020-05-19T21:11:00Z">
          <w:pPr>
            <w:numPr>
              <w:numId w:val="11"/>
            </w:numPr>
            <w:shd w:val="clear" w:color="auto" w:fill="FFFFFF"/>
            <w:tabs>
              <w:tab w:val="num" w:pos="720"/>
            </w:tabs>
            <w:spacing w:before="100" w:beforeAutospacing="1" w:after="100" w:afterAutospacing="1"/>
            <w:ind w:left="720" w:hanging="360"/>
          </w:pPr>
        </w:pPrChange>
      </w:pPr>
    </w:p>
    <w:p w14:paraId="35FC6780" w14:textId="0D231506" w:rsidR="00ED272D" w:rsidRPr="00ED272D" w:rsidRDefault="00ED272D">
      <w:pPr>
        <w:pStyle w:val="Heading1"/>
        <w:pPrChange w:id="373" w:author="Joachim Goedhart" w:date="2020-05-08T12:24:00Z">
          <w:pPr>
            <w:shd w:val="clear" w:color="auto" w:fill="FFFFFF"/>
            <w:spacing w:before="100" w:beforeAutospacing="1" w:after="100" w:afterAutospacing="1"/>
          </w:pPr>
        </w:pPrChange>
      </w:pPr>
      <w:del w:id="374" w:author="Joachim Goedhart" w:date="2020-05-08T12:24:00Z">
        <w:r w:rsidRPr="00ED272D" w:rsidDel="00534E72">
          <w:delText>Plotting the data</w:delText>
        </w:r>
      </w:del>
      <w:ins w:id="375" w:author="Joachim Goedhart" w:date="2020-05-08T12:24:00Z">
        <w:r w:rsidR="00534E72">
          <w:t>OUTPUT</w:t>
        </w:r>
      </w:ins>
    </w:p>
    <w:p w14:paraId="719FD285" w14:textId="77FE5056" w:rsidR="00AD5435" w:rsidRDefault="00725424" w:rsidP="00203EEF">
      <w:pPr>
        <w:numPr>
          <w:ilvl w:val="0"/>
          <w:numId w:val="11"/>
        </w:numPr>
        <w:shd w:val="clear" w:color="auto" w:fill="FFFFFF"/>
        <w:spacing w:before="100" w:beforeAutospacing="1" w:after="100" w:afterAutospacing="1"/>
        <w:rPr>
          <w:rFonts w:ascii="Helvetica" w:eastAsia="Times New Roman" w:hAnsi="Helvetica" w:cs="Times New Roman"/>
          <w:color w:val="24292E"/>
          <w:sz w:val="21"/>
          <w:szCs w:val="21"/>
          <w:lang w:val="en-US"/>
        </w:rPr>
      </w:pPr>
      <w:del w:id="376" w:author="Joachim Goedhart" w:date="2020-05-19T21:11:00Z">
        <w:r w:rsidDel="006C2614">
          <w:rPr>
            <w:rFonts w:ascii="Helvetica" w:eastAsia="Times New Roman" w:hAnsi="Helvetica" w:cs="Times New Roman"/>
            <w:bCs/>
            <w:color w:val="24292E"/>
            <w:sz w:val="21"/>
            <w:szCs w:val="21"/>
            <w:lang w:val="en-US"/>
          </w:rPr>
          <w:delText xml:space="preserve">Now </w:delText>
        </w:r>
      </w:del>
      <w:ins w:id="377" w:author="Joachim Goedhart" w:date="2020-05-19T21:11:00Z">
        <w:r w:rsidR="006C2614">
          <w:rPr>
            <w:rFonts w:ascii="Helvetica" w:eastAsia="Times New Roman" w:hAnsi="Helvetica" w:cs="Times New Roman"/>
            <w:bCs/>
            <w:color w:val="24292E"/>
            <w:sz w:val="21"/>
            <w:szCs w:val="21"/>
            <w:lang w:val="en-US"/>
          </w:rPr>
          <w:t xml:space="preserve">The cleaned data can be </w:t>
        </w:r>
      </w:ins>
      <w:ins w:id="378" w:author="Joachim Goedhart" w:date="2020-05-19T21:52:00Z">
        <w:r w:rsidR="00634514">
          <w:rPr>
            <w:rFonts w:ascii="Helvetica" w:eastAsia="Times New Roman" w:hAnsi="Helvetica" w:cs="Times New Roman"/>
            <w:bCs/>
            <w:color w:val="24292E"/>
            <w:sz w:val="21"/>
            <w:szCs w:val="21"/>
            <w:lang w:val="en-US"/>
          </w:rPr>
          <w:t xml:space="preserve">visualized </w:t>
        </w:r>
      </w:ins>
      <w:del w:id="379" w:author="Joachim Goedhart" w:date="2020-05-19T21:11:00Z">
        <w:r w:rsidDel="006C2614">
          <w:rPr>
            <w:rFonts w:ascii="Helvetica" w:eastAsia="Times New Roman" w:hAnsi="Helvetica" w:cs="Times New Roman"/>
            <w:bCs/>
            <w:color w:val="24292E"/>
            <w:sz w:val="21"/>
            <w:szCs w:val="21"/>
            <w:lang w:val="en-US"/>
          </w:rPr>
          <w:delText xml:space="preserve">it is time to visualize the single cell traces </w:delText>
        </w:r>
      </w:del>
      <w:r>
        <w:rPr>
          <w:rFonts w:ascii="Helvetica" w:eastAsia="Times New Roman" w:hAnsi="Helvetica" w:cs="Times New Roman"/>
          <w:bCs/>
          <w:color w:val="24292E"/>
          <w:sz w:val="21"/>
          <w:szCs w:val="21"/>
          <w:lang w:val="en-US"/>
        </w:rPr>
        <w:t xml:space="preserve">with the </w:t>
      </w:r>
      <w:del w:id="380" w:author="Joachim Goedhart" w:date="2020-05-19T21:53:00Z">
        <w:r w:rsidDel="00634514">
          <w:rPr>
            <w:rFonts w:ascii="Helvetica" w:eastAsia="Times New Roman" w:hAnsi="Helvetica" w:cs="Times New Roman"/>
            <w:bCs/>
            <w:color w:val="24292E"/>
            <w:sz w:val="21"/>
            <w:szCs w:val="21"/>
            <w:lang w:val="en-US"/>
          </w:rPr>
          <w:delText xml:space="preserve">online </w:delText>
        </w:r>
      </w:del>
      <w:ins w:id="381" w:author="Joachim Goedhart" w:date="2020-05-19T21:53:00Z">
        <w:r w:rsidR="00634514">
          <w:rPr>
            <w:rFonts w:ascii="Helvetica" w:eastAsia="Times New Roman" w:hAnsi="Helvetica" w:cs="Times New Roman"/>
            <w:bCs/>
            <w:color w:val="24292E"/>
            <w:sz w:val="21"/>
            <w:szCs w:val="21"/>
            <w:lang w:val="en-US"/>
          </w:rPr>
          <w:t>open source</w:t>
        </w:r>
        <w:r w:rsidR="00634514">
          <w:rPr>
            <w:rFonts w:ascii="Helvetica" w:eastAsia="Times New Roman" w:hAnsi="Helvetica" w:cs="Times New Roman"/>
            <w:bCs/>
            <w:color w:val="24292E"/>
            <w:sz w:val="21"/>
            <w:szCs w:val="21"/>
            <w:lang w:val="en-US"/>
          </w:rPr>
          <w:t xml:space="preserve"> </w:t>
        </w:r>
      </w:ins>
      <w:r>
        <w:rPr>
          <w:rFonts w:ascii="Helvetica" w:eastAsia="Times New Roman" w:hAnsi="Helvetica" w:cs="Times New Roman"/>
          <w:bCs/>
          <w:color w:val="24292E"/>
          <w:sz w:val="21"/>
          <w:szCs w:val="21"/>
          <w:lang w:val="en-US"/>
        </w:rPr>
        <w:t xml:space="preserve">tool </w:t>
      </w:r>
      <w:hyperlink r:id="rId6" w:history="1">
        <w:proofErr w:type="spellStart"/>
        <w:r w:rsidRPr="00203EEF">
          <w:rPr>
            <w:rFonts w:ascii="Helvetica" w:eastAsia="Times New Roman" w:hAnsi="Helvetica" w:cs="Times New Roman"/>
            <w:color w:val="0366D6"/>
            <w:sz w:val="21"/>
            <w:szCs w:val="21"/>
            <w:u w:val="single"/>
            <w:lang w:val="en-US"/>
          </w:rPr>
          <w:t>PlotTwist</w:t>
        </w:r>
        <w:proofErr w:type="spellEnd"/>
      </w:hyperlink>
      <w:r w:rsidRPr="00725424">
        <w:rPr>
          <w:rFonts w:ascii="Helvetica" w:eastAsia="Times New Roman" w:hAnsi="Helvetica" w:cs="Times New Roman"/>
          <w:color w:val="000000" w:themeColor="text1"/>
          <w:sz w:val="21"/>
          <w:szCs w:val="21"/>
          <w:lang w:val="en-US"/>
        </w:rPr>
        <w:t>.</w:t>
      </w:r>
    </w:p>
    <w:p w14:paraId="693C1FE4" w14:textId="20E0B009" w:rsidR="00203EEF" w:rsidRDefault="00725424" w:rsidP="00203EEF">
      <w:pPr>
        <w:numPr>
          <w:ilvl w:val="0"/>
          <w:numId w:val="11"/>
        </w:numPr>
        <w:shd w:val="clear" w:color="auto" w:fill="FFFFFF"/>
        <w:spacing w:before="100" w:beforeAutospacing="1" w:after="100" w:afterAutospacing="1"/>
        <w:rPr>
          <w:rFonts w:ascii="Helvetica" w:eastAsia="Times New Roman" w:hAnsi="Helvetica" w:cs="Times New Roman"/>
          <w:color w:val="24292E"/>
          <w:sz w:val="21"/>
          <w:szCs w:val="21"/>
          <w:lang w:val="en-US"/>
        </w:rPr>
      </w:pPr>
      <w:r>
        <w:rPr>
          <w:rFonts w:ascii="Helvetica" w:eastAsia="Times New Roman" w:hAnsi="Helvetica" w:cs="Times New Roman"/>
          <w:color w:val="24292E"/>
          <w:sz w:val="21"/>
          <w:szCs w:val="21"/>
          <w:lang w:val="en-US"/>
        </w:rPr>
        <w:lastRenderedPageBreak/>
        <w:t xml:space="preserve">First, </w:t>
      </w:r>
      <w:r w:rsidR="007B1B04">
        <w:rPr>
          <w:rFonts w:ascii="Helvetica" w:eastAsia="Times New Roman" w:hAnsi="Helvetica" w:cs="Times New Roman"/>
          <w:color w:val="24292E"/>
          <w:sz w:val="21"/>
          <w:szCs w:val="21"/>
          <w:lang w:val="en-US"/>
        </w:rPr>
        <w:t xml:space="preserve">use "Upload" to </w:t>
      </w:r>
      <w:r>
        <w:rPr>
          <w:rFonts w:ascii="Helvetica" w:eastAsia="Times New Roman" w:hAnsi="Helvetica" w:cs="Times New Roman"/>
          <w:color w:val="24292E"/>
          <w:sz w:val="21"/>
          <w:szCs w:val="21"/>
          <w:lang w:val="en-US"/>
        </w:rPr>
        <w:t>o</w:t>
      </w:r>
      <w:r w:rsidR="00203EEF" w:rsidRPr="00B432AA">
        <w:rPr>
          <w:rFonts w:ascii="Helvetica" w:eastAsia="Times New Roman" w:hAnsi="Helvetica" w:cs="Times New Roman"/>
          <w:color w:val="24292E"/>
          <w:sz w:val="21"/>
          <w:szCs w:val="21"/>
          <w:lang w:val="en-US"/>
        </w:rPr>
        <w:t>pen</w:t>
      </w:r>
      <w:r>
        <w:rPr>
          <w:rFonts w:ascii="Helvetica" w:eastAsia="Times New Roman" w:hAnsi="Helvetica" w:cs="Times New Roman"/>
          <w:color w:val="24292E"/>
          <w:sz w:val="21"/>
          <w:szCs w:val="21"/>
          <w:lang w:val="en-US"/>
        </w:rPr>
        <w:t xml:space="preserve"> </w:t>
      </w:r>
      <w:del w:id="382" w:author="Joachim Goedhart" w:date="2020-05-19T21:22:00Z">
        <w:r w:rsidDel="00F032E3">
          <w:rPr>
            <w:rFonts w:ascii="Helvetica" w:eastAsia="Times New Roman" w:hAnsi="Helvetica" w:cs="Times New Roman"/>
            <w:color w:val="24292E"/>
            <w:sz w:val="21"/>
            <w:szCs w:val="21"/>
            <w:lang w:val="en-US"/>
          </w:rPr>
          <w:delText xml:space="preserve">any </w:delText>
        </w:r>
      </w:del>
      <w:ins w:id="383" w:author="Joachim Goedhart" w:date="2020-05-19T21:22:00Z">
        <w:r w:rsidR="00F032E3">
          <w:rPr>
            <w:rFonts w:ascii="Helvetica" w:eastAsia="Times New Roman" w:hAnsi="Helvetica" w:cs="Times New Roman"/>
            <w:color w:val="24292E"/>
            <w:sz w:val="21"/>
            <w:szCs w:val="21"/>
            <w:lang w:val="en-US"/>
          </w:rPr>
          <w:t xml:space="preserve">one </w:t>
        </w:r>
      </w:ins>
      <w:r>
        <w:rPr>
          <w:rFonts w:ascii="Helvetica" w:eastAsia="Times New Roman" w:hAnsi="Helvetica" w:cs="Times New Roman"/>
          <w:color w:val="24292E"/>
          <w:sz w:val="21"/>
          <w:szCs w:val="21"/>
          <w:lang w:val="en-US"/>
        </w:rPr>
        <w:t xml:space="preserve">of the csv files generated by the R script. </w:t>
      </w:r>
      <w:del w:id="384" w:author="Joachim Goedhart" w:date="2020-05-19T21:11:00Z">
        <w:r w:rsidDel="006C2614">
          <w:rPr>
            <w:rFonts w:ascii="Helvetica" w:eastAsia="Times New Roman" w:hAnsi="Helvetica" w:cs="Times New Roman"/>
            <w:color w:val="24292E"/>
            <w:sz w:val="21"/>
            <w:szCs w:val="21"/>
            <w:lang w:val="en-US"/>
          </w:rPr>
          <w:delText>Remember that b</w:delText>
        </w:r>
      </w:del>
      <w:ins w:id="385" w:author="Joachim Goedhart" w:date="2020-05-19T21:22:00Z">
        <w:r w:rsidR="00F032E3">
          <w:rPr>
            <w:rFonts w:ascii="Helvetica" w:eastAsia="Times New Roman" w:hAnsi="Helvetica" w:cs="Times New Roman"/>
            <w:color w:val="24292E"/>
            <w:sz w:val="21"/>
            <w:szCs w:val="21"/>
            <w:lang w:val="en-US"/>
          </w:rPr>
          <w:t>Here, we use ‘Cytoplasm_filtered.</w:t>
        </w:r>
      </w:ins>
      <w:ins w:id="386" w:author="Joachim Goedhart" w:date="2020-05-19T21:23:00Z">
        <w:r w:rsidR="00F032E3">
          <w:rPr>
            <w:rFonts w:ascii="Helvetica" w:eastAsia="Times New Roman" w:hAnsi="Helvetica" w:cs="Times New Roman"/>
            <w:color w:val="24292E"/>
            <w:sz w:val="21"/>
            <w:szCs w:val="21"/>
            <w:lang w:val="en-US"/>
          </w:rPr>
          <w:t>csv’.</w:t>
        </w:r>
      </w:ins>
      <w:del w:id="387" w:author="Joachim Goedhart" w:date="2020-05-19T21:22:00Z">
        <w:r w:rsidDel="00F032E3">
          <w:rPr>
            <w:rFonts w:ascii="Helvetica" w:eastAsia="Times New Roman" w:hAnsi="Helvetica" w:cs="Times New Roman"/>
            <w:color w:val="24292E"/>
            <w:sz w:val="21"/>
            <w:szCs w:val="21"/>
            <w:lang w:val="en-US"/>
          </w:rPr>
          <w:delText>oth</w:delText>
        </w:r>
        <w:r w:rsidR="007B1B04" w:rsidDel="00F032E3">
          <w:rPr>
            <w:rFonts w:ascii="Helvetica" w:eastAsia="Times New Roman" w:hAnsi="Helvetica" w:cs="Times New Roman"/>
            <w:color w:val="24292E"/>
            <w:sz w:val="21"/>
            <w:szCs w:val="21"/>
            <w:lang w:val="en-US"/>
          </w:rPr>
          <w:delText xml:space="preserve"> contain the CN ratios we are interested in.</w:delText>
        </w:r>
      </w:del>
    </w:p>
    <w:p w14:paraId="160050C9" w14:textId="57C1B68A" w:rsidR="00F17C72" w:rsidRDefault="00AD5435" w:rsidP="00AD5435">
      <w:pPr>
        <w:numPr>
          <w:ilvl w:val="0"/>
          <w:numId w:val="11"/>
        </w:numPr>
        <w:shd w:val="clear" w:color="auto" w:fill="FFFFFF"/>
        <w:spacing w:before="100" w:beforeAutospacing="1" w:after="100" w:afterAutospacing="1"/>
        <w:rPr>
          <w:ins w:id="388" w:author="Joachim Goedhart" w:date="2020-05-19T21:13:00Z"/>
          <w:rFonts w:ascii="Helvetica" w:eastAsia="Times New Roman" w:hAnsi="Helvetica" w:cs="Times New Roman"/>
          <w:color w:val="24292E"/>
          <w:sz w:val="21"/>
          <w:szCs w:val="21"/>
          <w:lang w:val="en-US"/>
        </w:rPr>
      </w:pPr>
      <w:r>
        <w:rPr>
          <w:rFonts w:ascii="Helvetica" w:eastAsia="Times New Roman" w:hAnsi="Helvetica" w:cs="Times New Roman"/>
          <w:color w:val="24292E"/>
          <w:sz w:val="21"/>
          <w:szCs w:val="21"/>
          <w:lang w:val="en-US"/>
        </w:rPr>
        <w:t>Check "These data are Tidy", and select "</w:t>
      </w:r>
      <w:proofErr w:type="spellStart"/>
      <w:r>
        <w:rPr>
          <w:rFonts w:ascii="Helvetica" w:eastAsia="Times New Roman" w:hAnsi="Helvetica" w:cs="Times New Roman"/>
          <w:color w:val="24292E"/>
          <w:sz w:val="21"/>
          <w:szCs w:val="21"/>
          <w:lang w:val="en-US"/>
        </w:rPr>
        <w:t>Time_in_min</w:t>
      </w:r>
      <w:proofErr w:type="spellEnd"/>
      <w:r>
        <w:rPr>
          <w:rFonts w:ascii="Helvetica" w:eastAsia="Times New Roman" w:hAnsi="Helvetica" w:cs="Times New Roman"/>
          <w:color w:val="24292E"/>
          <w:sz w:val="21"/>
          <w:szCs w:val="21"/>
          <w:lang w:val="en-US"/>
        </w:rPr>
        <w:t>" for x-axis, "</w:t>
      </w:r>
      <w:proofErr w:type="spellStart"/>
      <w:r>
        <w:rPr>
          <w:rFonts w:ascii="Helvetica" w:eastAsia="Times New Roman" w:hAnsi="Helvetica" w:cs="Times New Roman"/>
          <w:color w:val="24292E"/>
          <w:sz w:val="21"/>
          <w:szCs w:val="21"/>
          <w:lang w:val="en-US"/>
        </w:rPr>
        <w:t>ObjectLabel</w:t>
      </w:r>
      <w:proofErr w:type="spellEnd"/>
      <w:r>
        <w:rPr>
          <w:rFonts w:ascii="Helvetica" w:eastAsia="Times New Roman" w:hAnsi="Helvetica" w:cs="Times New Roman"/>
          <w:color w:val="24292E"/>
          <w:sz w:val="21"/>
          <w:szCs w:val="21"/>
          <w:lang w:val="en-US"/>
        </w:rPr>
        <w:t>" as identifier of samples, and "</w:t>
      </w:r>
      <w:proofErr w:type="spellStart"/>
      <w:r>
        <w:rPr>
          <w:rFonts w:ascii="Helvetica" w:eastAsia="Times New Roman" w:hAnsi="Helvetica" w:cs="Times New Roman"/>
          <w:color w:val="24292E"/>
          <w:sz w:val="21"/>
          <w:szCs w:val="21"/>
          <w:lang w:val="en-US"/>
        </w:rPr>
        <w:t>Math_</w:t>
      </w:r>
      <w:del w:id="389" w:author="Joachim Goedhart" w:date="2020-05-19T21:13:00Z">
        <w:r w:rsidDel="00F17C72">
          <w:rPr>
            <w:rFonts w:ascii="Helvetica" w:eastAsia="Times New Roman" w:hAnsi="Helvetica" w:cs="Times New Roman"/>
            <w:color w:val="24292E"/>
            <w:sz w:val="21"/>
            <w:szCs w:val="21"/>
            <w:lang w:val="en-US"/>
          </w:rPr>
          <w:delText>CNAkt</w:delText>
        </w:r>
      </w:del>
      <w:ins w:id="390" w:author="Joachim Goedhart" w:date="2020-05-19T21:13:00Z">
        <w:r w:rsidR="00F17C72">
          <w:rPr>
            <w:rFonts w:ascii="Helvetica" w:eastAsia="Times New Roman" w:hAnsi="Helvetica" w:cs="Times New Roman"/>
            <w:color w:val="24292E"/>
            <w:sz w:val="21"/>
            <w:szCs w:val="21"/>
            <w:lang w:val="en-US"/>
          </w:rPr>
          <w:t>RatioGreen</w:t>
        </w:r>
      </w:ins>
      <w:proofErr w:type="spellEnd"/>
      <w:r>
        <w:rPr>
          <w:rFonts w:ascii="Helvetica" w:eastAsia="Times New Roman" w:hAnsi="Helvetica" w:cs="Times New Roman"/>
          <w:color w:val="24292E"/>
          <w:sz w:val="21"/>
          <w:szCs w:val="21"/>
          <w:lang w:val="en-US"/>
        </w:rPr>
        <w:t xml:space="preserve">" </w:t>
      </w:r>
      <w:del w:id="391" w:author="Joachim Goedhart" w:date="2020-05-19T21:13:00Z">
        <w:r w:rsidDel="00F17C72">
          <w:rPr>
            <w:rFonts w:ascii="Helvetica" w:eastAsia="Times New Roman" w:hAnsi="Helvetica" w:cs="Times New Roman"/>
            <w:color w:val="24292E"/>
            <w:sz w:val="21"/>
            <w:szCs w:val="21"/>
            <w:lang w:val="en-US"/>
          </w:rPr>
          <w:delText xml:space="preserve">or "Math_CNERK" </w:delText>
        </w:r>
      </w:del>
      <w:ins w:id="392" w:author="Joachim Goedhart" w:date="2020-05-19T21:13:00Z">
        <w:r w:rsidR="00F17C72">
          <w:rPr>
            <w:rFonts w:ascii="Helvetica" w:eastAsia="Times New Roman" w:hAnsi="Helvetica" w:cs="Times New Roman"/>
            <w:color w:val="24292E"/>
            <w:sz w:val="21"/>
            <w:szCs w:val="21"/>
            <w:lang w:val="en-US"/>
          </w:rPr>
          <w:t xml:space="preserve"> for showing the </w:t>
        </w:r>
      </w:ins>
      <w:ins w:id="393" w:author="Joachim Goedhart" w:date="2020-05-19T21:23:00Z">
        <w:r w:rsidR="0016698D">
          <w:rPr>
            <w:rFonts w:ascii="Helvetica" w:eastAsia="Times New Roman" w:hAnsi="Helvetica" w:cs="Times New Roman"/>
            <w:color w:val="24292E"/>
            <w:sz w:val="21"/>
            <w:szCs w:val="21"/>
            <w:lang w:val="en-US"/>
          </w:rPr>
          <w:t>n</w:t>
        </w:r>
      </w:ins>
      <w:ins w:id="394" w:author="Joachim Goedhart" w:date="2020-05-19T21:13:00Z">
        <w:r w:rsidR="00F17C72">
          <w:rPr>
            <w:rFonts w:ascii="Helvetica" w:eastAsia="Times New Roman" w:hAnsi="Helvetica" w:cs="Times New Roman"/>
            <w:color w:val="24292E"/>
            <w:sz w:val="21"/>
            <w:szCs w:val="21"/>
            <w:lang w:val="en-US"/>
          </w:rPr>
          <w:t>uclear/cytoplasmi</w:t>
        </w:r>
      </w:ins>
      <w:ins w:id="395" w:author="Joachim Goedhart" w:date="2020-05-19T21:23:00Z">
        <w:r w:rsidR="0016698D">
          <w:rPr>
            <w:rFonts w:ascii="Helvetica" w:eastAsia="Times New Roman" w:hAnsi="Helvetica" w:cs="Times New Roman"/>
            <w:color w:val="24292E"/>
            <w:sz w:val="21"/>
            <w:szCs w:val="21"/>
            <w:lang w:val="en-US"/>
          </w:rPr>
          <w:t xml:space="preserve">c </w:t>
        </w:r>
      </w:ins>
      <w:ins w:id="396" w:author="Joachim Goedhart" w:date="2020-05-19T21:13:00Z">
        <w:r w:rsidR="00F17C72">
          <w:rPr>
            <w:rFonts w:ascii="Helvetica" w:eastAsia="Times New Roman" w:hAnsi="Helvetica" w:cs="Times New Roman"/>
            <w:color w:val="24292E"/>
            <w:sz w:val="21"/>
            <w:szCs w:val="21"/>
            <w:lang w:val="en-US"/>
          </w:rPr>
          <w:t>ratios of the KTR in the green channel.</w:t>
        </w:r>
      </w:ins>
    </w:p>
    <w:p w14:paraId="70EA94A8" w14:textId="072BA82C" w:rsidR="00AD5435" w:rsidDel="00F17C72" w:rsidRDefault="00AD5435" w:rsidP="00AD5435">
      <w:pPr>
        <w:numPr>
          <w:ilvl w:val="0"/>
          <w:numId w:val="11"/>
        </w:numPr>
        <w:shd w:val="clear" w:color="auto" w:fill="FFFFFF"/>
        <w:spacing w:before="100" w:beforeAutospacing="1" w:after="100" w:afterAutospacing="1"/>
        <w:rPr>
          <w:del w:id="397" w:author="Joachim Goedhart" w:date="2020-05-19T21:13:00Z"/>
          <w:rFonts w:ascii="Helvetica" w:eastAsia="Times New Roman" w:hAnsi="Helvetica" w:cs="Times New Roman"/>
          <w:color w:val="24292E"/>
          <w:sz w:val="21"/>
          <w:szCs w:val="21"/>
          <w:lang w:val="en-US"/>
        </w:rPr>
      </w:pPr>
      <w:del w:id="398" w:author="Joachim Goedhart" w:date="2020-05-19T21:13:00Z">
        <w:r w:rsidDel="00F17C72">
          <w:rPr>
            <w:rFonts w:ascii="Helvetica" w:eastAsia="Times New Roman" w:hAnsi="Helvetica" w:cs="Times New Roman"/>
            <w:color w:val="24292E"/>
            <w:sz w:val="21"/>
            <w:szCs w:val="21"/>
            <w:lang w:val="en-US"/>
          </w:rPr>
          <w:delText>if you want to see first the CN ratios of Akt or ERK over time.</w:delText>
        </w:r>
      </w:del>
    </w:p>
    <w:p w14:paraId="0849C34B" w14:textId="72106C96" w:rsidR="003A607B" w:rsidRDefault="00E14BDD" w:rsidP="003A607B">
      <w:pPr>
        <w:numPr>
          <w:ilvl w:val="0"/>
          <w:numId w:val="11"/>
        </w:numPr>
        <w:shd w:val="clear" w:color="auto" w:fill="FFFFFF"/>
        <w:spacing w:before="100" w:beforeAutospacing="1" w:after="100" w:afterAutospacing="1"/>
        <w:rPr>
          <w:rFonts w:ascii="Helvetica" w:eastAsia="Times New Roman" w:hAnsi="Helvetica" w:cs="Times New Roman"/>
          <w:color w:val="24292E"/>
          <w:sz w:val="21"/>
          <w:szCs w:val="21"/>
          <w:lang w:val="en-US"/>
        </w:rPr>
      </w:pPr>
      <w:del w:id="399" w:author="Joachim Goedhart" w:date="2020-05-19T21:33:00Z">
        <w:r w:rsidDel="00EA132C">
          <w:rPr>
            <w:rFonts w:ascii="Helvetica" w:eastAsia="Times New Roman" w:hAnsi="Helvetica" w:cs="Times New Roman"/>
            <w:color w:val="24292E"/>
            <w:sz w:val="21"/>
            <w:szCs w:val="21"/>
            <w:lang w:val="en-US"/>
          </w:rPr>
          <w:delText>Now</w:delText>
        </w:r>
      </w:del>
      <w:ins w:id="400" w:author="Joachim Goedhart" w:date="2020-05-19T21:33:00Z">
        <w:r w:rsidR="00EA132C">
          <w:rPr>
            <w:rFonts w:ascii="Helvetica" w:eastAsia="Times New Roman" w:hAnsi="Helvetica" w:cs="Times New Roman"/>
            <w:color w:val="24292E"/>
            <w:sz w:val="21"/>
            <w:szCs w:val="21"/>
            <w:lang w:val="en-US"/>
          </w:rPr>
          <w:t>After clicking the</w:t>
        </w:r>
      </w:ins>
      <w:r>
        <w:rPr>
          <w:rFonts w:ascii="Helvetica" w:eastAsia="Times New Roman" w:hAnsi="Helvetica" w:cs="Times New Roman"/>
          <w:color w:val="24292E"/>
          <w:sz w:val="21"/>
          <w:szCs w:val="21"/>
          <w:lang w:val="en-US"/>
        </w:rPr>
        <w:t xml:space="preserve"> </w:t>
      </w:r>
      <w:del w:id="401" w:author="Joachim Goedhart" w:date="2020-05-19T21:33:00Z">
        <w:r w:rsidDel="00EA132C">
          <w:rPr>
            <w:rFonts w:ascii="Helvetica" w:eastAsia="Times New Roman" w:hAnsi="Helvetica" w:cs="Times New Roman"/>
            <w:color w:val="24292E"/>
            <w:sz w:val="21"/>
            <w:szCs w:val="21"/>
            <w:lang w:val="en-US"/>
          </w:rPr>
          <w:delText xml:space="preserve">click </w:delText>
        </w:r>
      </w:del>
      <w:ins w:id="402" w:author="Joachim Goedhart" w:date="2020-05-19T21:33:00Z">
        <w:r w:rsidR="00EA132C">
          <w:rPr>
            <w:rFonts w:ascii="Helvetica" w:eastAsia="Times New Roman" w:hAnsi="Helvetica" w:cs="Times New Roman"/>
            <w:color w:val="24292E"/>
            <w:sz w:val="21"/>
            <w:szCs w:val="21"/>
            <w:lang w:val="en-US"/>
          </w:rPr>
          <w:t>‘</w:t>
        </w:r>
      </w:ins>
      <w:r>
        <w:rPr>
          <w:rFonts w:ascii="Helvetica" w:eastAsia="Times New Roman" w:hAnsi="Helvetica" w:cs="Times New Roman"/>
          <w:color w:val="24292E"/>
          <w:sz w:val="21"/>
          <w:szCs w:val="21"/>
          <w:lang w:val="en-US"/>
        </w:rPr>
        <w:t>Plot</w:t>
      </w:r>
      <w:ins w:id="403" w:author="Joachim Goedhart" w:date="2020-05-19T21:33:00Z">
        <w:r w:rsidR="00EA132C">
          <w:rPr>
            <w:rFonts w:ascii="Helvetica" w:eastAsia="Times New Roman" w:hAnsi="Helvetica" w:cs="Times New Roman"/>
            <w:color w:val="24292E"/>
            <w:sz w:val="21"/>
            <w:szCs w:val="21"/>
            <w:lang w:val="en-US"/>
          </w:rPr>
          <w:t xml:space="preserve">’ tab, you  </w:t>
        </w:r>
      </w:ins>
      <w:del w:id="404" w:author="Joachim Goedhart" w:date="2020-05-19T21:33:00Z">
        <w:r w:rsidDel="00EA132C">
          <w:rPr>
            <w:rFonts w:ascii="Helvetica" w:eastAsia="Times New Roman" w:hAnsi="Helvetica" w:cs="Times New Roman"/>
            <w:color w:val="24292E"/>
            <w:sz w:val="21"/>
            <w:szCs w:val="21"/>
            <w:lang w:val="en-US"/>
          </w:rPr>
          <w:delText xml:space="preserve">, and if you selected "Math_CNERK" you </w:delText>
        </w:r>
      </w:del>
      <w:r>
        <w:rPr>
          <w:rFonts w:ascii="Helvetica" w:eastAsia="Times New Roman" w:hAnsi="Helvetica" w:cs="Times New Roman"/>
          <w:color w:val="24292E"/>
          <w:sz w:val="21"/>
          <w:szCs w:val="21"/>
          <w:lang w:val="en-US"/>
        </w:rPr>
        <w:t>will see the following figure</w:t>
      </w:r>
      <w:ins w:id="405" w:author="Joachim Goedhart" w:date="2020-05-19T21:33:00Z">
        <w:r w:rsidR="00EA132C">
          <w:rPr>
            <w:rFonts w:ascii="Helvetica" w:eastAsia="Times New Roman" w:hAnsi="Helvetica" w:cs="Times New Roman"/>
            <w:color w:val="24292E"/>
            <w:sz w:val="21"/>
            <w:szCs w:val="21"/>
            <w:lang w:val="en-US"/>
          </w:rPr>
          <w:t>:</w:t>
        </w:r>
      </w:ins>
      <w:del w:id="406" w:author="Joachim Goedhart" w:date="2020-05-19T21:33:00Z">
        <w:r w:rsidR="003A607B" w:rsidDel="00EA132C">
          <w:rPr>
            <w:rFonts w:ascii="Helvetica" w:eastAsia="Times New Roman" w:hAnsi="Helvetica" w:cs="Times New Roman"/>
            <w:color w:val="24292E"/>
            <w:sz w:val="21"/>
            <w:szCs w:val="21"/>
            <w:lang w:val="en-US"/>
          </w:rPr>
          <w:delText>.</w:delText>
        </w:r>
      </w:del>
    </w:p>
    <w:p w14:paraId="444EC753" w14:textId="60B2ABC8" w:rsidR="003A607B" w:rsidRPr="003A607B" w:rsidRDefault="003A607B" w:rsidP="00634514">
      <w:pPr>
        <w:shd w:val="clear" w:color="auto" w:fill="FFFFFF"/>
        <w:spacing w:before="100" w:beforeAutospacing="1" w:after="100" w:afterAutospacing="1"/>
        <w:rPr>
          <w:rFonts w:ascii="Helvetica" w:eastAsia="Times New Roman" w:hAnsi="Helvetica" w:cs="Times New Roman"/>
          <w:color w:val="24292E"/>
          <w:sz w:val="21"/>
          <w:szCs w:val="21"/>
          <w:lang w:val="en-US"/>
        </w:rPr>
        <w:pPrChange w:id="407" w:author="Joachim Goedhart" w:date="2020-05-19T22:16:00Z">
          <w:pPr>
            <w:shd w:val="clear" w:color="auto" w:fill="FFFFFF"/>
            <w:spacing w:before="100" w:beforeAutospacing="1" w:after="100" w:afterAutospacing="1"/>
            <w:ind w:left="360"/>
          </w:pPr>
        </w:pPrChange>
      </w:pPr>
      <w:del w:id="408" w:author="Joachim Goedhart" w:date="2020-05-19T22:16:00Z">
        <w:r w:rsidDel="00634514">
          <w:rPr>
            <w:rFonts w:ascii="Helvetica" w:eastAsia="Times New Roman" w:hAnsi="Helvetica" w:cs="Times New Roman"/>
            <w:noProof/>
            <w:color w:val="24292E"/>
            <w:sz w:val="21"/>
            <w:szCs w:val="21"/>
            <w:lang w:val="en-US"/>
          </w:rPr>
          <w:drawing>
            <wp:inline distT="0" distB="0" distL="0" distR="0" wp14:anchorId="2B2CDF57" wp14:editId="234A05D2">
              <wp:extent cx="3757353" cy="2923821"/>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ot1.png"/>
                      <pic:cNvPicPr/>
                    </pic:nvPicPr>
                    <pic:blipFill>
                      <a:blip r:embed="rId7">
                        <a:extLst>
                          <a:ext uri="{28A0092B-C50C-407E-A947-70E740481C1C}">
                            <a14:useLocalDpi xmlns:a14="http://schemas.microsoft.com/office/drawing/2010/main" val="0"/>
                          </a:ext>
                        </a:extLst>
                      </a:blip>
                      <a:stretch>
                        <a:fillRect/>
                      </a:stretch>
                    </pic:blipFill>
                    <pic:spPr>
                      <a:xfrm>
                        <a:off x="0" y="0"/>
                        <a:ext cx="3778276" cy="2940103"/>
                      </a:xfrm>
                      <a:prstGeom prst="rect">
                        <a:avLst/>
                      </a:prstGeom>
                    </pic:spPr>
                  </pic:pic>
                </a:graphicData>
              </a:graphic>
            </wp:inline>
          </w:drawing>
        </w:r>
      </w:del>
      <w:ins w:id="409" w:author="Joachim Goedhart" w:date="2020-05-19T22:16:00Z">
        <w:r w:rsidR="00634514">
          <w:rPr>
            <w:rFonts w:ascii="Helvetica" w:eastAsia="Times New Roman" w:hAnsi="Helvetica" w:cs="Times New Roman"/>
            <w:color w:val="24292E"/>
            <w:sz w:val="21"/>
            <w:szCs w:val="21"/>
            <w:lang w:val="en-US"/>
          </w:rPr>
          <w:t>Plot_1.png</w:t>
        </w:r>
      </w:ins>
    </w:p>
    <w:p w14:paraId="1E2E8BA7" w14:textId="7B3217FE" w:rsidR="00203EEF" w:rsidRDefault="00AD5435" w:rsidP="003A607B">
      <w:pPr>
        <w:numPr>
          <w:ilvl w:val="0"/>
          <w:numId w:val="11"/>
        </w:numPr>
        <w:shd w:val="clear" w:color="auto" w:fill="FFFFFF"/>
        <w:spacing w:before="100" w:beforeAutospacing="1" w:after="100" w:afterAutospacing="1"/>
        <w:rPr>
          <w:ins w:id="410" w:author="Joachim Goedhart" w:date="2020-05-19T22:17:00Z"/>
          <w:rFonts w:ascii="Helvetica" w:eastAsia="Times New Roman" w:hAnsi="Helvetica" w:cs="Times New Roman"/>
          <w:color w:val="24292E"/>
          <w:sz w:val="21"/>
          <w:szCs w:val="21"/>
          <w:lang w:val="en-US"/>
        </w:rPr>
      </w:pPr>
      <w:r>
        <w:rPr>
          <w:rFonts w:ascii="Helvetica" w:eastAsia="Times New Roman" w:hAnsi="Helvetica" w:cs="Times New Roman"/>
          <w:color w:val="24292E"/>
          <w:sz w:val="21"/>
          <w:szCs w:val="21"/>
          <w:lang w:val="en-US"/>
        </w:rPr>
        <w:t>F</w:t>
      </w:r>
      <w:r w:rsidR="003A607B">
        <w:rPr>
          <w:rFonts w:ascii="Helvetica" w:eastAsia="Times New Roman" w:hAnsi="Helvetica" w:cs="Times New Roman"/>
          <w:color w:val="24292E"/>
          <w:sz w:val="21"/>
          <w:szCs w:val="21"/>
          <w:lang w:val="en-US"/>
        </w:rPr>
        <w:t xml:space="preserve">inally, it is possible to adjust the </w:t>
      </w:r>
      <w:del w:id="411" w:author="Joachim Goedhart" w:date="2020-05-19T21:53:00Z">
        <w:r w:rsidR="003A607B" w:rsidDel="00634514">
          <w:rPr>
            <w:rFonts w:ascii="Helvetica" w:eastAsia="Times New Roman" w:hAnsi="Helvetica" w:cs="Times New Roman"/>
            <w:color w:val="24292E"/>
            <w:sz w:val="21"/>
            <w:szCs w:val="21"/>
            <w:lang w:val="en-US"/>
          </w:rPr>
          <w:delText>different features (in Plot)</w:delText>
        </w:r>
      </w:del>
      <w:ins w:id="412" w:author="Joachim Goedhart" w:date="2020-05-19T21:53:00Z">
        <w:r w:rsidR="00634514">
          <w:rPr>
            <w:rFonts w:ascii="Helvetica" w:eastAsia="Times New Roman" w:hAnsi="Helvetica" w:cs="Times New Roman"/>
            <w:color w:val="24292E"/>
            <w:sz w:val="21"/>
            <w:szCs w:val="21"/>
            <w:lang w:val="en-US"/>
          </w:rPr>
          <w:t>plot</w:t>
        </w:r>
      </w:ins>
      <w:r w:rsidR="003A607B">
        <w:rPr>
          <w:rFonts w:ascii="Helvetica" w:eastAsia="Times New Roman" w:hAnsi="Helvetica" w:cs="Times New Roman"/>
          <w:color w:val="24292E"/>
          <w:sz w:val="21"/>
          <w:szCs w:val="21"/>
          <w:lang w:val="en-US"/>
        </w:rPr>
        <w:t xml:space="preserve"> to help clear visualization of the data. It is also suggested to normalize the data to the baseline (first 5 images in this case) in the tab Data upload. The following link include</w:t>
      </w:r>
      <w:r w:rsidR="0012053D">
        <w:rPr>
          <w:rFonts w:ascii="Helvetica" w:eastAsia="Times New Roman" w:hAnsi="Helvetica" w:cs="Times New Roman"/>
          <w:color w:val="24292E"/>
          <w:sz w:val="21"/>
          <w:szCs w:val="21"/>
          <w:lang w:val="en-US"/>
        </w:rPr>
        <w:t>s</w:t>
      </w:r>
      <w:r w:rsidR="003A607B">
        <w:rPr>
          <w:rFonts w:ascii="Helvetica" w:eastAsia="Times New Roman" w:hAnsi="Helvetica" w:cs="Times New Roman"/>
          <w:color w:val="24292E"/>
          <w:sz w:val="21"/>
          <w:szCs w:val="21"/>
          <w:lang w:val="en-US"/>
        </w:rPr>
        <w:t xml:space="preserve"> pre-selected settings to visualize the data from the ERK traces</w:t>
      </w:r>
      <w:r w:rsidR="0012053D">
        <w:rPr>
          <w:rFonts w:ascii="Helvetica" w:eastAsia="Times New Roman" w:hAnsi="Helvetica" w:cs="Times New Roman"/>
          <w:color w:val="24292E"/>
          <w:sz w:val="21"/>
          <w:szCs w:val="21"/>
          <w:lang w:val="en-US"/>
        </w:rPr>
        <w:t>, and the figure shows the result</w:t>
      </w:r>
      <w:r w:rsidR="003A607B">
        <w:rPr>
          <w:rFonts w:ascii="Helvetica" w:eastAsia="Times New Roman" w:hAnsi="Helvetica" w:cs="Times New Roman"/>
          <w:color w:val="24292E"/>
          <w:sz w:val="21"/>
          <w:szCs w:val="21"/>
          <w:lang w:val="en-US"/>
        </w:rPr>
        <w:t xml:space="preserve">. </w:t>
      </w:r>
      <w:r>
        <w:rPr>
          <w:rFonts w:ascii="Helvetica" w:eastAsia="Times New Roman" w:hAnsi="Helvetica" w:cs="Times New Roman"/>
          <w:color w:val="24292E"/>
          <w:sz w:val="21"/>
          <w:szCs w:val="21"/>
          <w:lang w:val="en-US"/>
        </w:rPr>
        <w:t xml:space="preserve">First you need to copy and paste the link in the </w:t>
      </w:r>
      <w:r w:rsidR="003A607B">
        <w:rPr>
          <w:rFonts w:ascii="Helvetica" w:eastAsia="Times New Roman" w:hAnsi="Helvetica" w:cs="Times New Roman"/>
          <w:color w:val="24292E"/>
          <w:sz w:val="21"/>
          <w:szCs w:val="21"/>
          <w:lang w:val="en-US"/>
        </w:rPr>
        <w:t xml:space="preserve">web </w:t>
      </w:r>
      <w:r>
        <w:rPr>
          <w:rFonts w:ascii="Helvetica" w:eastAsia="Times New Roman" w:hAnsi="Helvetica" w:cs="Times New Roman"/>
          <w:color w:val="24292E"/>
          <w:sz w:val="21"/>
          <w:szCs w:val="21"/>
          <w:lang w:val="en-US"/>
        </w:rPr>
        <w:t>explorer, and then repeat the steps of uploading the data and selecting the x/y-axes and the sample identifier</w:t>
      </w:r>
      <w:r w:rsidR="003A607B">
        <w:rPr>
          <w:rFonts w:ascii="Helvetica" w:eastAsia="Times New Roman" w:hAnsi="Helvetica" w:cs="Times New Roman"/>
          <w:color w:val="24292E"/>
          <w:sz w:val="21"/>
          <w:szCs w:val="21"/>
          <w:lang w:val="en-US"/>
        </w:rPr>
        <w:t>.</w:t>
      </w:r>
    </w:p>
    <w:p w14:paraId="4BCF658E" w14:textId="77777777" w:rsidR="00634514" w:rsidRDefault="00634514" w:rsidP="00634514">
      <w:pPr>
        <w:shd w:val="clear" w:color="auto" w:fill="FFFFFF"/>
        <w:spacing w:before="100" w:beforeAutospacing="1" w:after="100" w:afterAutospacing="1"/>
        <w:rPr>
          <w:rFonts w:ascii="Helvetica" w:eastAsia="Times New Roman" w:hAnsi="Helvetica" w:cs="Times New Roman"/>
          <w:color w:val="24292E"/>
          <w:sz w:val="21"/>
          <w:szCs w:val="21"/>
          <w:lang w:val="en-US"/>
        </w:rPr>
        <w:pPrChange w:id="413" w:author="Joachim Goedhart" w:date="2020-05-19T22:17:00Z">
          <w:pPr>
            <w:numPr>
              <w:numId w:val="11"/>
            </w:numPr>
            <w:shd w:val="clear" w:color="auto" w:fill="FFFFFF"/>
            <w:tabs>
              <w:tab w:val="num" w:pos="720"/>
            </w:tabs>
            <w:spacing w:before="100" w:beforeAutospacing="1" w:after="100" w:afterAutospacing="1"/>
            <w:ind w:left="720" w:hanging="360"/>
          </w:pPr>
        </w:pPrChange>
      </w:pPr>
    </w:p>
    <w:p w14:paraId="7E7FC75F" w14:textId="263E435B" w:rsidR="00AD5435" w:rsidDel="00634514" w:rsidRDefault="00634514" w:rsidP="00203EEF">
      <w:pPr>
        <w:numPr>
          <w:ilvl w:val="0"/>
          <w:numId w:val="11"/>
        </w:numPr>
        <w:shd w:val="clear" w:color="auto" w:fill="FFFFFF"/>
        <w:spacing w:before="100" w:beforeAutospacing="1" w:after="100" w:afterAutospacing="1"/>
        <w:rPr>
          <w:del w:id="414" w:author="Joachim Goedhart" w:date="2020-05-19T22:17:00Z"/>
          <w:rFonts w:ascii="Helvetica" w:eastAsia="Times New Roman" w:hAnsi="Helvetica" w:cs="Times New Roman"/>
          <w:color w:val="24292E"/>
          <w:sz w:val="21"/>
          <w:szCs w:val="21"/>
          <w:lang w:val="en-US"/>
        </w:rPr>
      </w:pPr>
      <w:ins w:id="415" w:author="Joachim Goedhart" w:date="2020-05-19T22:17:00Z">
        <w:r w:rsidRPr="00634514">
          <w:rPr>
            <w:rFonts w:ascii="Helvetica" w:eastAsia="Times New Roman" w:hAnsi="Helvetica" w:cs="Times New Roman"/>
            <w:color w:val="24292E"/>
            <w:sz w:val="21"/>
            <w:szCs w:val="21"/>
            <w:lang w:val="en-US"/>
          </w:rPr>
          <w:t>https://huygens.science.uva.nl:/PlotTwist/?data=3;TRUE;TRUE;diff;1,5;&amp;vis=dataasline;0.15;TRUE;TRUE;1;;&amp;layout</w:t>
        </w:r>
        <w:proofErr w:type="gramStart"/>
        <w:r w:rsidRPr="00634514">
          <w:rPr>
            <w:rFonts w:ascii="Helvetica" w:eastAsia="Times New Roman" w:hAnsi="Helvetica" w:cs="Times New Roman"/>
            <w:color w:val="24292E"/>
            <w:sz w:val="21"/>
            <w:szCs w:val="21"/>
            <w:lang w:val="en-US"/>
          </w:rPr>
          <w:t>= ;;TRUE;;</w:t>
        </w:r>
        <w:proofErr w:type="gramEnd"/>
        <w:r w:rsidRPr="00634514">
          <w:rPr>
            <w:rFonts w:ascii="Helvetica" w:eastAsia="Times New Roman" w:hAnsi="Helvetica" w:cs="Times New Roman"/>
            <w:color w:val="24292E"/>
            <w:sz w:val="21"/>
            <w:szCs w:val="21"/>
            <w:lang w:val="en-US"/>
          </w:rPr>
          <w:t>-0.15,1.5;TRUE;;6;X;480;600&amp;color=</w:t>
        </w:r>
        <w:proofErr w:type="spellStart"/>
        <w:r w:rsidRPr="00634514">
          <w:rPr>
            <w:rFonts w:ascii="Helvetica" w:eastAsia="Times New Roman" w:hAnsi="Helvetica" w:cs="Times New Roman"/>
            <w:color w:val="24292E"/>
            <w:sz w:val="21"/>
            <w:szCs w:val="21"/>
            <w:lang w:val="en-US"/>
          </w:rPr>
          <w:t>none&amp;label</w:t>
        </w:r>
        <w:proofErr w:type="spellEnd"/>
        <w:r w:rsidRPr="00634514">
          <w:rPr>
            <w:rFonts w:ascii="Helvetica" w:eastAsia="Times New Roman" w:hAnsi="Helvetica" w:cs="Times New Roman"/>
            <w:color w:val="24292E"/>
            <w:sz w:val="21"/>
            <w:szCs w:val="21"/>
            <w:lang w:val="en-US"/>
          </w:rPr>
          <w:t>=;;</w:t>
        </w:r>
        <w:proofErr w:type="spellStart"/>
        <w:r w:rsidRPr="00634514">
          <w:rPr>
            <w:rFonts w:ascii="Helvetica" w:eastAsia="Times New Roman" w:hAnsi="Helvetica" w:cs="Times New Roman"/>
            <w:color w:val="24292E"/>
            <w:sz w:val="21"/>
            <w:szCs w:val="21"/>
            <w:lang w:val="en-US"/>
          </w:rPr>
          <w:t>TRUE;time</w:t>
        </w:r>
        <w:proofErr w:type="spellEnd"/>
        <w:r w:rsidRPr="00634514">
          <w:rPr>
            <w:rFonts w:ascii="Helvetica" w:eastAsia="Times New Roman" w:hAnsi="Helvetica" w:cs="Times New Roman"/>
            <w:color w:val="24292E"/>
            <w:sz w:val="21"/>
            <w:szCs w:val="21"/>
            <w:lang w:val="en-US"/>
          </w:rPr>
          <w:t xml:space="preserve"> (min);change in C/N ratio;;24;24;18;8;;;&amp;stim=TRUE;bar;25,120;Stimulation;&amp;</w:t>
        </w:r>
      </w:ins>
      <w:del w:id="416" w:author="Joachim Goedhart" w:date="2020-05-19T22:17:00Z">
        <w:r w:rsidR="00AD5435" w:rsidRPr="00AD5435" w:rsidDel="00634514">
          <w:rPr>
            <w:rFonts w:ascii="Helvetica" w:eastAsia="Times New Roman" w:hAnsi="Helvetica" w:cs="Times New Roman"/>
            <w:color w:val="24292E"/>
            <w:sz w:val="21"/>
            <w:szCs w:val="21"/>
            <w:lang w:val="en-US"/>
          </w:rPr>
          <w:delText>ERK</w:delText>
        </w:r>
      </w:del>
    </w:p>
    <w:p w14:paraId="3DAAD147" w14:textId="5D2B54C0" w:rsidR="00634514" w:rsidRDefault="00634514" w:rsidP="00AD5435">
      <w:pPr>
        <w:shd w:val="clear" w:color="auto" w:fill="FFFFFF"/>
        <w:spacing w:before="100" w:beforeAutospacing="1" w:after="100" w:afterAutospacing="1"/>
        <w:ind w:left="360"/>
        <w:rPr>
          <w:ins w:id="417" w:author="Joachim Goedhart" w:date="2020-05-19T22:17:00Z"/>
          <w:rFonts w:ascii="Helvetica" w:eastAsia="Times New Roman" w:hAnsi="Helvetica" w:cs="Times New Roman"/>
          <w:color w:val="24292E"/>
          <w:sz w:val="21"/>
          <w:szCs w:val="21"/>
          <w:lang w:val="en-US"/>
        </w:rPr>
      </w:pPr>
    </w:p>
    <w:p w14:paraId="625F4049" w14:textId="77777777" w:rsidR="00634514" w:rsidRPr="00AD5435" w:rsidRDefault="00634514" w:rsidP="00AD5435">
      <w:pPr>
        <w:shd w:val="clear" w:color="auto" w:fill="FFFFFF"/>
        <w:spacing w:before="100" w:beforeAutospacing="1" w:after="100" w:afterAutospacing="1"/>
        <w:ind w:left="360"/>
        <w:rPr>
          <w:ins w:id="418" w:author="Joachim Goedhart" w:date="2020-05-19T22:17:00Z"/>
          <w:rFonts w:ascii="Helvetica" w:eastAsia="Times New Roman" w:hAnsi="Helvetica" w:cs="Times New Roman"/>
          <w:color w:val="24292E"/>
          <w:sz w:val="21"/>
          <w:szCs w:val="21"/>
          <w:lang w:val="en-US"/>
        </w:rPr>
      </w:pPr>
    </w:p>
    <w:p w14:paraId="7F920B22" w14:textId="3E89F63A" w:rsidR="0012053D" w:rsidDel="0032098C" w:rsidRDefault="0012053D" w:rsidP="00203EEF">
      <w:pPr>
        <w:numPr>
          <w:ilvl w:val="0"/>
          <w:numId w:val="11"/>
        </w:numPr>
        <w:shd w:val="clear" w:color="auto" w:fill="FFFFFF"/>
        <w:spacing w:before="100" w:beforeAutospacing="1" w:after="100" w:afterAutospacing="1"/>
        <w:rPr>
          <w:del w:id="419" w:author="Joachim Goedhart" w:date="2020-05-19T22:17:00Z"/>
          <w:rFonts w:ascii="Helvetica" w:eastAsia="Times New Roman" w:hAnsi="Helvetica" w:cs="Times New Roman"/>
          <w:color w:val="24292E"/>
          <w:sz w:val="21"/>
          <w:szCs w:val="21"/>
          <w:lang w:val="en-US"/>
        </w:rPr>
      </w:pPr>
      <w:del w:id="420" w:author="Joachim Goedhart" w:date="2020-05-19T22:17:00Z">
        <w:r w:rsidRPr="0012053D" w:rsidDel="0032098C">
          <w:rPr>
            <w:rFonts w:ascii="Helvetica" w:eastAsia="Times New Roman" w:hAnsi="Helvetica" w:cs="Times New Roman"/>
            <w:color w:val="24292E"/>
            <w:sz w:val="21"/>
            <w:szCs w:val="21"/>
            <w:lang w:val="en-US"/>
          </w:rPr>
          <w:delText>https://huygens.science.uva.nl/PlotTwist/?data=3;TRUE;TRUE;diff;1,5;&amp;vis=dataasline;0.15;TRUE;TRUE;1;;&amp;layout=%20;;TRUE;;-0.15,1.5;TRUE;;6;X;480;600&amp;color=none&amp;label=;;TRUE;time%20(min);change%20in%20CN%20ERK;;24;24;18;8;;;&amp;stim=TRUE;box;25,120;1300%20nM%20S1P;&amp;</w:delText>
        </w:r>
      </w:del>
    </w:p>
    <w:p w14:paraId="01937475" w14:textId="17BAEA49" w:rsidR="00AD5435" w:rsidRPr="00203EEF" w:rsidRDefault="003A607B" w:rsidP="003A607B">
      <w:pPr>
        <w:shd w:val="clear" w:color="auto" w:fill="FFFFFF"/>
        <w:spacing w:before="100" w:beforeAutospacing="1" w:after="100" w:afterAutospacing="1"/>
        <w:ind w:left="360"/>
        <w:rPr>
          <w:rFonts w:ascii="Helvetica" w:eastAsia="Times New Roman" w:hAnsi="Helvetica" w:cs="Times New Roman"/>
          <w:color w:val="24292E"/>
          <w:sz w:val="21"/>
          <w:szCs w:val="21"/>
          <w:lang w:val="en-US"/>
        </w:rPr>
      </w:pPr>
      <w:del w:id="421" w:author="Joachim Goedhart" w:date="2020-05-19T21:56:00Z">
        <w:r w:rsidDel="00634514">
          <w:rPr>
            <w:rFonts w:ascii="Helvetica" w:eastAsia="Times New Roman" w:hAnsi="Helvetica" w:cs="Times New Roman"/>
            <w:noProof/>
            <w:color w:val="24292E"/>
            <w:sz w:val="21"/>
            <w:szCs w:val="21"/>
            <w:lang w:val="en-US"/>
          </w:rPr>
          <w:drawing>
            <wp:inline distT="0" distB="0" distL="0" distR="0" wp14:anchorId="6F0E85FF" wp14:editId="78BAC40A">
              <wp:extent cx="4187558" cy="3258589"/>
              <wp:effectExtent l="0" t="0" r="381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ot2.png"/>
                      <pic:cNvPicPr/>
                    </pic:nvPicPr>
                    <pic:blipFill>
                      <a:blip r:embed="rId8">
                        <a:extLst>
                          <a:ext uri="{28A0092B-C50C-407E-A947-70E740481C1C}">
                            <a14:useLocalDpi xmlns:a14="http://schemas.microsoft.com/office/drawing/2010/main" val="0"/>
                          </a:ext>
                        </a:extLst>
                      </a:blip>
                      <a:stretch>
                        <a:fillRect/>
                      </a:stretch>
                    </pic:blipFill>
                    <pic:spPr>
                      <a:xfrm>
                        <a:off x="0" y="0"/>
                        <a:ext cx="4194264" cy="3263808"/>
                      </a:xfrm>
                      <a:prstGeom prst="rect">
                        <a:avLst/>
                      </a:prstGeom>
                    </pic:spPr>
                  </pic:pic>
                </a:graphicData>
              </a:graphic>
            </wp:inline>
          </w:drawing>
        </w:r>
      </w:del>
    </w:p>
    <w:p w14:paraId="7AB03F96" w14:textId="2F3597D9" w:rsidR="00203EEF" w:rsidRPr="00203EEF" w:rsidDel="00534E72" w:rsidRDefault="00203EEF" w:rsidP="00203EEF">
      <w:pPr>
        <w:shd w:val="clear" w:color="auto" w:fill="FFFFFF"/>
        <w:outlineLvl w:val="2"/>
        <w:rPr>
          <w:del w:id="422" w:author="Joachim Goedhart" w:date="2020-05-08T12:24:00Z"/>
          <w:rFonts w:ascii="Helvetica" w:eastAsia="Times New Roman" w:hAnsi="Helvetica" w:cs="Times New Roman"/>
          <w:b/>
          <w:bCs/>
          <w:color w:val="24292E"/>
          <w:sz w:val="30"/>
          <w:szCs w:val="30"/>
          <w:lang w:val="en-US"/>
        </w:rPr>
      </w:pPr>
      <w:del w:id="423" w:author="Joachim Goedhart" w:date="2020-05-08T12:24:00Z">
        <w:r w:rsidRPr="00203EEF" w:rsidDel="00534E72">
          <w:rPr>
            <w:rFonts w:ascii="Helvetica" w:eastAsia="Times New Roman" w:hAnsi="Helvetica" w:cs="Times New Roman"/>
            <w:b/>
            <w:bCs/>
            <w:color w:val="24292E"/>
            <w:sz w:val="30"/>
            <w:szCs w:val="30"/>
            <w:lang w:val="en-US"/>
          </w:rPr>
          <w:delText xml:space="preserve">Sample data </w:delText>
        </w:r>
        <w:r w:rsidR="003A607B" w:rsidDel="00534E72">
          <w:rPr>
            <w:rFonts w:ascii="Helvetica" w:eastAsia="Times New Roman" w:hAnsi="Helvetica" w:cs="Times New Roman"/>
            <w:b/>
            <w:bCs/>
            <w:color w:val="24292E"/>
            <w:sz w:val="30"/>
            <w:szCs w:val="30"/>
            <w:lang w:val="en-US"/>
          </w:rPr>
          <w:delText>files and analysis pipelines</w:delText>
        </w:r>
      </w:del>
    </w:p>
    <w:p w14:paraId="568446FD" w14:textId="429E9C24" w:rsidR="00203EEF" w:rsidRPr="00203EEF" w:rsidDel="00534E72" w:rsidRDefault="00203EEF" w:rsidP="00203EEF">
      <w:pPr>
        <w:numPr>
          <w:ilvl w:val="0"/>
          <w:numId w:val="12"/>
        </w:numPr>
        <w:shd w:val="clear" w:color="auto" w:fill="FFFFFF"/>
        <w:spacing w:before="100" w:beforeAutospacing="1" w:after="100" w:afterAutospacing="1"/>
        <w:rPr>
          <w:del w:id="424" w:author="Joachim Goedhart" w:date="2020-05-08T12:24:00Z"/>
          <w:rFonts w:ascii="Helvetica" w:eastAsia="Times New Roman" w:hAnsi="Helvetica" w:cs="Times New Roman"/>
          <w:color w:val="24292E"/>
          <w:sz w:val="21"/>
          <w:szCs w:val="21"/>
          <w:lang w:val="en-US"/>
        </w:rPr>
      </w:pPr>
      <w:del w:id="425" w:author="Joachim Goedhart" w:date="2020-05-08T12:24:00Z">
        <w:r w:rsidRPr="00203EEF" w:rsidDel="00534E72">
          <w:rPr>
            <w:rFonts w:ascii="Helvetica" w:eastAsia="Times New Roman" w:hAnsi="Helvetica" w:cs="Times New Roman"/>
            <w:color w:val="24292E"/>
            <w:sz w:val="21"/>
            <w:szCs w:val="21"/>
            <w:lang w:val="en-US"/>
          </w:rPr>
          <w:delText>Raw example data</w:delText>
        </w:r>
        <w:r w:rsidR="00E14BDD" w:rsidDel="00534E72">
          <w:rPr>
            <w:rFonts w:ascii="Helvetica" w:eastAsia="Times New Roman" w:hAnsi="Helvetica" w:cs="Times New Roman"/>
            <w:color w:val="24292E"/>
            <w:sz w:val="21"/>
            <w:szCs w:val="21"/>
            <w:lang w:val="en-US"/>
          </w:rPr>
          <w:delText xml:space="preserve">, CellProfiler pipeline, and R script are </w:delText>
        </w:r>
        <w:r w:rsidRPr="00203EEF" w:rsidDel="00534E72">
          <w:rPr>
            <w:rFonts w:ascii="Helvetica" w:eastAsia="Times New Roman" w:hAnsi="Helvetica" w:cs="Times New Roman"/>
            <w:color w:val="24292E"/>
            <w:sz w:val="21"/>
            <w:szCs w:val="21"/>
            <w:lang w:val="en-US"/>
          </w:rPr>
          <w:delText>available in thi</w:delText>
        </w:r>
        <w:r w:rsidR="00E14BDD" w:rsidDel="00534E72">
          <w:rPr>
            <w:rFonts w:ascii="Helvetica" w:eastAsia="Times New Roman" w:hAnsi="Helvetica" w:cs="Times New Roman"/>
            <w:color w:val="24292E"/>
            <w:sz w:val="21"/>
            <w:szCs w:val="21"/>
            <w:lang w:val="en-US"/>
          </w:rPr>
          <w:delText>s folder. (please upload)</w:delText>
        </w:r>
      </w:del>
    </w:p>
    <w:p w14:paraId="370E5C34" w14:textId="77777777" w:rsidR="00C41620" w:rsidRDefault="00C41620" w:rsidP="00203EEF">
      <w:pPr>
        <w:shd w:val="clear" w:color="auto" w:fill="FFFFFF"/>
        <w:spacing w:after="150"/>
        <w:rPr>
          <w:ins w:id="426" w:author="Joachim Goedhart" w:date="2020-05-08T12:15:00Z"/>
          <w:rFonts w:ascii="Helvetica" w:eastAsia="Times New Roman" w:hAnsi="Helvetica" w:cs="Times New Roman"/>
          <w:color w:val="24292E"/>
          <w:sz w:val="21"/>
          <w:szCs w:val="21"/>
          <w:lang w:val="en-US"/>
        </w:rPr>
      </w:pPr>
    </w:p>
    <w:p w14:paraId="7747493A" w14:textId="3C2014BC" w:rsidR="00C41620" w:rsidRDefault="00634514" w:rsidP="00203EEF">
      <w:pPr>
        <w:shd w:val="clear" w:color="auto" w:fill="FFFFFF"/>
        <w:spacing w:after="150"/>
        <w:rPr>
          <w:ins w:id="427" w:author="Joachim Goedhart" w:date="2020-05-19T22:17:00Z"/>
          <w:rFonts w:ascii="Helvetica" w:eastAsia="Times New Roman" w:hAnsi="Helvetica" w:cs="Times New Roman"/>
          <w:color w:val="24292E"/>
          <w:sz w:val="21"/>
          <w:szCs w:val="21"/>
          <w:lang w:val="en-US"/>
        </w:rPr>
      </w:pPr>
      <w:ins w:id="428" w:author="Joachim Goedhart" w:date="2020-05-19T21:56:00Z">
        <w:r>
          <w:rPr>
            <w:rFonts w:ascii="Helvetica" w:eastAsia="Times New Roman" w:hAnsi="Helvetica" w:cs="Times New Roman"/>
            <w:color w:val="24292E"/>
            <w:sz w:val="21"/>
            <w:szCs w:val="21"/>
            <w:lang w:val="en-US"/>
          </w:rPr>
          <w:t>P</w:t>
        </w:r>
      </w:ins>
      <w:ins w:id="429" w:author="Joachim Goedhart" w:date="2020-05-19T22:17:00Z">
        <w:r w:rsidR="0032098C">
          <w:rPr>
            <w:rFonts w:ascii="Helvetica" w:eastAsia="Times New Roman" w:hAnsi="Helvetica" w:cs="Times New Roman"/>
            <w:color w:val="24292E"/>
            <w:sz w:val="21"/>
            <w:szCs w:val="21"/>
            <w:lang w:val="en-US"/>
          </w:rPr>
          <w:t>lot_2.png</w:t>
        </w:r>
      </w:ins>
    </w:p>
    <w:p w14:paraId="35C841AC" w14:textId="5E8C2100" w:rsidR="0032098C" w:rsidRDefault="0032098C" w:rsidP="00203EEF">
      <w:pPr>
        <w:shd w:val="clear" w:color="auto" w:fill="FFFFFF"/>
        <w:spacing w:after="150"/>
        <w:rPr>
          <w:ins w:id="430" w:author="Joachim Goedhart" w:date="2020-05-19T22:17:00Z"/>
          <w:rFonts w:ascii="Helvetica" w:eastAsia="Times New Roman" w:hAnsi="Helvetica" w:cs="Times New Roman"/>
          <w:color w:val="24292E"/>
          <w:sz w:val="21"/>
          <w:szCs w:val="21"/>
          <w:lang w:val="en-US"/>
        </w:rPr>
      </w:pPr>
    </w:p>
    <w:p w14:paraId="40DADBB6" w14:textId="68778FB7" w:rsidR="0032098C" w:rsidRDefault="0032098C" w:rsidP="00203EEF">
      <w:pPr>
        <w:shd w:val="clear" w:color="auto" w:fill="FFFFFF"/>
        <w:spacing w:after="150"/>
        <w:rPr>
          <w:ins w:id="431" w:author="Joachim Goedhart" w:date="2020-05-08T12:15:00Z"/>
          <w:rFonts w:ascii="Helvetica" w:eastAsia="Times New Roman" w:hAnsi="Helvetica" w:cs="Times New Roman"/>
          <w:color w:val="24292E"/>
          <w:sz w:val="21"/>
          <w:szCs w:val="21"/>
          <w:lang w:val="en-US"/>
        </w:rPr>
      </w:pPr>
      <w:ins w:id="432" w:author="Joachim Goedhart" w:date="2020-05-19T22:17:00Z">
        <w:r>
          <w:rPr>
            <w:rFonts w:ascii="Helvetica" w:eastAsia="Times New Roman" w:hAnsi="Helvetica" w:cs="Times New Roman"/>
            <w:color w:val="24292E"/>
            <w:sz w:val="21"/>
            <w:szCs w:val="21"/>
            <w:lang w:val="en-US"/>
          </w:rPr>
          <w:t>Plot_3.png</w:t>
        </w:r>
      </w:ins>
      <w:bookmarkStart w:id="433" w:name="_GoBack"/>
      <w:bookmarkEnd w:id="433"/>
    </w:p>
    <w:p w14:paraId="411FA85D" w14:textId="47B26C1F" w:rsidR="00C41620" w:rsidRPr="00C41620" w:rsidRDefault="00203EEF">
      <w:pPr>
        <w:pStyle w:val="Heading4"/>
        <w:rPr>
          <w:ins w:id="434" w:author="Joachim Goedhart" w:date="2020-05-08T12:16:00Z"/>
        </w:rPr>
        <w:pPrChange w:id="435" w:author="Joachim Goedhart" w:date="2020-05-08T12:24:00Z">
          <w:pPr>
            <w:shd w:val="clear" w:color="auto" w:fill="FFFFFF"/>
            <w:spacing w:after="150"/>
          </w:pPr>
        </w:pPrChange>
      </w:pPr>
      <w:del w:id="436" w:author="Joachim Goedhart" w:date="2020-05-08T12:16:00Z">
        <w:r w:rsidRPr="00203EEF" w:rsidDel="00C41620">
          <w:rPr>
            <w:noProof/>
            <w:color w:val="0366D6"/>
          </w:rPr>
          <mc:AlternateContent>
            <mc:Choice Requires="wps">
              <w:drawing>
                <wp:inline distT="0" distB="0" distL="0" distR="0" wp14:anchorId="6AF88236" wp14:editId="5AA83A24">
                  <wp:extent cx="306705" cy="306705"/>
                  <wp:effectExtent l="0" t="0" r="0" b="0"/>
                  <wp:docPr id="1" name="Rectangle 1" descr="alt text">
                    <a:hlinkClick xmlns:a="http://schemas.openxmlformats.org/drawingml/2006/main" r:id="rId6" tooltip="&quot;Redirect to homepage&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759126" id="Rectangle 1" o:spid="_x0000_s1026" alt="alt text" href="https://huygens.science.uva.nl/PlotTwist/" title="&quot;Redirect to homepage&quot;"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Qv5GCgMAAGcGAAAOAAAAZHJzL2Uyb0RvYy54bWysVW1vmzAQ/j5p/8Hyh32jQEpeYCVVG8JU&#13;&#10;qduqdvsBDphg1die7ZR00/77ziZJ03bSpG18QLbPPHfP3XPH2fm24+iBasOkyHF8EmFERSVrJtY5&#13;&#10;/vqlDGYYGUtETbgUNMeP1ODz+ds3Z73K6Ei2ktdUIwARJutVjltrVRaGpmppR8yJVFSAsZG6Ixa2&#13;&#10;eh3WmvSA3vFwFEWTsJe6VlpW1Bg4LQYjnnv8pqGV/dw0hlrEcwyxWf/W/r1y73B+RrK1Jqpl1S4M&#13;&#10;8hdRdIQJcHqAKoglaKPZK6iOVVoa2diTSnahbBpWUc8B2MTRCzZ3LVHUc4HkGHVIk/l/sNWnhxuN&#13;&#10;WA21w0iQDkp0C0kjYs0pgqOamgrSRbhFlm6t59hyJu4XnFX3u4jgwp/rNnAtZLXpqLBD8TTlxIJy&#13;&#10;TMuUwUhnLhB9VYNjKyW3DBTx7ttG2ve3tGYaAoNz1MqOKrKmg8WVMOyVyTwVV3i/vFM32hXEqGtZ&#13;&#10;3Rsk5KIFVvTCKIAZ6O6PtJZ9S0kNeY2P4QYMB2gADa36j7KGBJGNlT4R20Z3zgdQQ1uvqceDpiBZ&#13;&#10;qILD02gyjcYYVWDarV3AJNt/rLSxH6jskFsAe4jOg5OHa2OHq/srzpeQJePcy5aLZweAOZyAa/jU&#13;&#10;2VwQXoU/0ihdzpazJEhGk2WQREURXJSLJJiU8XRcnBaLRRH/dH7jJGtZXVPh3Ow7Ik5eVfi3Qt71&#13;&#10;5qDlQ08YyVnt4FxIRq9XC67RA4GOLP3jUw6Wp2vh8zB8voDLC0rxKIkuR2lQTmbTICmTcZBOo1kQ&#13;&#10;xellOomSNCnK55SumaD/Tgn1OU7Ho7Gv0lHQL7hF/nnNjWQdszDzOOtyPDtcIplT4FLUvrSWMD6s&#13;&#10;j1Lhwn9KBZR7X2gvfyfRQf0rWT+CXLUEOcHMg+kMi1bq7xj1MOlybL5tiKYY8SsBkk/jJHGj0W+S&#13;&#10;8XQEG31sWR1biKgAKscWo2G5sLCDTzZKs3ULnmKfGCEvoE0a5iXsWmiIaterMM08k93kdePyeO9v&#13;&#10;Pf0f5r8AAAD//wMAUEsDBBQABgAIAAAAIQAoOVxu2gAAAAgBAAAPAAAAZHJzL2Rvd25yZXYueG1s&#13;&#10;TI9BS8NAEIXvgv9hGcGb3bRKCWk2pShS4kFI7Q+YZsckNDsbsts2/ntHPdjLG4bHvHlfvp5cr840&#13;&#10;hs6zgfksAUVce9txY2D/8fqQggoR2WLvmQx8UYB1cXuTY2b9hSs672KjJIRDhgbaGIdM61C35DDM&#13;&#10;/EAs3qcfHUZZx0bbES8S7nq9SJKldtixfGhxoOeW6uPu5AwsUrLvZRf9tjyW1ZIdv+2rrTH3d9PL&#13;&#10;SmSzAhVpiv8X8MMg/aGQYgd/YhtUb0Bo4q+K95Q+gjr8TV3k+hqg+AYAAP//AwBQSwMEFAAGAAgA&#13;&#10;AAAhAAG1tZjeAAAAVAEAABkAAABkcnMvX3JlbHMvZTJvRG9jLnhtbC5yZWxzhNDBSsQwEAbgu+A7&#13;&#10;hLmbdD2ISNu9rMIeBJH6ACGZJmHTScik6/btDYjgguBxGP5vfqbfX5Yozlg4JBpgJzsQSCbZQG6A&#13;&#10;j+nl7hEEV01Wx0Q4wIYM+/H2pn/HqGsLsQ+ZRVOIB/C15iel2HhcNMuUkdpmTmXRtY3FqazNSTtU&#13;&#10;9133oMpvA8YrUxztAOVodyCmLbfL/9tpnoPBQzLrglT/OKF8k0oMdGqoLg7rN8uts183h8SSTWgP&#13;&#10;QLmetaSo3mKq02fgqn4ir8m2Ns+XioV0BDX26uoX4xcAAAD//wMAUEsBAi0AFAAGAAgAAAAhALaD&#13;&#10;OJL+AAAA4QEAABMAAAAAAAAAAAAAAAAAAAAAAFtDb250ZW50X1R5cGVzXS54bWxQSwECLQAUAAYA&#13;&#10;CAAAACEAOP0h/9YAAACUAQAACwAAAAAAAAAAAAAAAAAvAQAAX3JlbHMvLnJlbHNQSwECLQAUAAYA&#13;&#10;CAAAACEAwEL+RgoDAABnBgAADgAAAAAAAAAAAAAAAAAuAgAAZHJzL2Uyb0RvYy54bWxQSwECLQAU&#13;&#10;AAYACAAAACEAKDlcbtoAAAAIAQAADwAAAAAAAAAAAAAAAABkBQAAZHJzL2Rvd25yZXYueG1sUEsB&#13;&#10;Ai0AFAAGAAgAAAAhAAG1tZjeAAAAVAEAABkAAAAAAAAAAAAAAAAAawYAAGRycy9fcmVscy9lMm9E&#13;&#10;b2MueG1sLnJlbHNQSwUGAAAAAAUABQA6AQAAgAcAAAAA&#13;&#10;" o:button="t" filled="f" stroked="f">
                  <v:fill o:detectmouseclick="t"/>
                  <o:lock v:ext="edit" aspectratio="t"/>
                  <w10:anchorlock/>
                </v:rect>
              </w:pict>
            </mc:Fallback>
          </mc:AlternateContent>
        </w:r>
      </w:del>
      <w:ins w:id="437" w:author="Joachim Goedhart" w:date="2020-05-08T12:16:00Z">
        <w:r w:rsidR="00C41620" w:rsidRPr="00C41620">
          <w:t xml:space="preserve"> Issues/Improvements</w:t>
        </w:r>
      </w:ins>
    </w:p>
    <w:p w14:paraId="3727D080" w14:textId="0FC51003" w:rsidR="00C41620" w:rsidRDefault="00C41620" w:rsidP="00C41620">
      <w:pPr>
        <w:shd w:val="clear" w:color="auto" w:fill="FFFFFF"/>
        <w:spacing w:after="150"/>
        <w:rPr>
          <w:ins w:id="438" w:author="Joachim Goedhart" w:date="2020-05-08T12:15:00Z"/>
          <w:rFonts w:ascii="Helvetica" w:eastAsia="Times New Roman" w:hAnsi="Helvetica" w:cs="Times New Roman"/>
          <w:color w:val="24292E"/>
          <w:sz w:val="21"/>
          <w:szCs w:val="21"/>
          <w:lang w:val="en-US"/>
        </w:rPr>
      </w:pPr>
      <w:ins w:id="439" w:author="Joachim Goedhart" w:date="2020-05-08T12:16:00Z">
        <w:r w:rsidRPr="00C41620">
          <w:rPr>
            <w:rFonts w:ascii="Helvetica" w:eastAsia="Times New Roman" w:hAnsi="Helvetica" w:cs="Times New Roman"/>
            <w:color w:val="24292E"/>
            <w:sz w:val="21"/>
            <w:szCs w:val="21"/>
            <w:lang w:val="en-US"/>
          </w:rPr>
          <w:t>•</w:t>
        </w:r>
        <w:r w:rsidRPr="00C41620">
          <w:rPr>
            <w:rFonts w:ascii="Helvetica" w:eastAsia="Times New Roman" w:hAnsi="Helvetica" w:cs="Times New Roman"/>
            <w:color w:val="24292E"/>
            <w:sz w:val="21"/>
            <w:szCs w:val="21"/>
            <w:lang w:val="en-US"/>
          </w:rPr>
          <w:tab/>
          <w:t xml:space="preserve">If there is </w:t>
        </w:r>
        <w:proofErr w:type="spellStart"/>
        <w:r w:rsidRPr="00C41620">
          <w:rPr>
            <w:rFonts w:ascii="Helvetica" w:eastAsia="Times New Roman" w:hAnsi="Helvetica" w:cs="Times New Roman"/>
            <w:color w:val="24292E"/>
            <w:sz w:val="21"/>
            <w:szCs w:val="21"/>
            <w:lang w:val="en-US"/>
          </w:rPr>
          <w:t>crossexcitation</w:t>
        </w:r>
        <w:proofErr w:type="spellEnd"/>
        <w:r w:rsidRPr="00C41620">
          <w:rPr>
            <w:rFonts w:ascii="Helvetica" w:eastAsia="Times New Roman" w:hAnsi="Helvetica" w:cs="Times New Roman"/>
            <w:color w:val="24292E"/>
            <w:sz w:val="21"/>
            <w:szCs w:val="21"/>
            <w:lang w:val="en-US"/>
          </w:rPr>
          <w:t xml:space="preserve"> and </w:t>
        </w:r>
        <w:proofErr w:type="spellStart"/>
        <w:r w:rsidRPr="00C41620">
          <w:rPr>
            <w:rFonts w:ascii="Helvetica" w:eastAsia="Times New Roman" w:hAnsi="Helvetica" w:cs="Times New Roman"/>
            <w:color w:val="24292E"/>
            <w:sz w:val="21"/>
            <w:szCs w:val="21"/>
            <w:lang w:val="en-US"/>
          </w:rPr>
          <w:t>bleedthrough</w:t>
        </w:r>
        <w:proofErr w:type="spellEnd"/>
        <w:r w:rsidRPr="00C41620">
          <w:rPr>
            <w:rFonts w:ascii="Helvetica" w:eastAsia="Times New Roman" w:hAnsi="Helvetica" w:cs="Times New Roman"/>
            <w:color w:val="24292E"/>
            <w:sz w:val="21"/>
            <w:szCs w:val="21"/>
            <w:lang w:val="en-US"/>
          </w:rPr>
          <w:t xml:space="preserve"> between the imaged fluorescent proteins, the individual signals need to be unmixed. This can be done using an </w:t>
        </w:r>
        <w:proofErr w:type="spellStart"/>
        <w:r w:rsidRPr="00C41620">
          <w:rPr>
            <w:rFonts w:ascii="Helvetica" w:eastAsia="Times New Roman" w:hAnsi="Helvetica" w:cs="Times New Roman"/>
            <w:color w:val="24292E"/>
            <w:sz w:val="21"/>
            <w:szCs w:val="21"/>
            <w:lang w:val="en-US"/>
          </w:rPr>
          <w:t>unmixing</w:t>
        </w:r>
        <w:proofErr w:type="spellEnd"/>
        <w:r w:rsidRPr="00C41620">
          <w:rPr>
            <w:rFonts w:ascii="Helvetica" w:eastAsia="Times New Roman" w:hAnsi="Helvetica" w:cs="Times New Roman"/>
            <w:color w:val="24292E"/>
            <w:sz w:val="21"/>
            <w:szCs w:val="21"/>
            <w:lang w:val="en-US"/>
          </w:rPr>
          <w:t xml:space="preserve"> matrix with values calculated from imaging the individual FPs under the same imaging conditions than the experimental sample. In our case, the percentages of </w:t>
        </w:r>
        <w:proofErr w:type="spellStart"/>
        <w:r w:rsidRPr="00C41620">
          <w:rPr>
            <w:rFonts w:ascii="Helvetica" w:eastAsia="Times New Roman" w:hAnsi="Helvetica" w:cs="Times New Roman"/>
            <w:color w:val="24292E"/>
            <w:sz w:val="21"/>
            <w:szCs w:val="21"/>
            <w:lang w:val="en-US"/>
          </w:rPr>
          <w:t>bleedthrough</w:t>
        </w:r>
        <w:proofErr w:type="spellEnd"/>
        <w:r w:rsidRPr="00C41620">
          <w:rPr>
            <w:rFonts w:ascii="Helvetica" w:eastAsia="Times New Roman" w:hAnsi="Helvetica" w:cs="Times New Roman"/>
            <w:color w:val="24292E"/>
            <w:sz w:val="21"/>
            <w:szCs w:val="21"/>
            <w:lang w:val="en-US"/>
          </w:rPr>
          <w:t xml:space="preserve"> under our imaging conditions were very low and their impact on the results are neglectable.</w:t>
        </w:r>
      </w:ins>
    </w:p>
    <w:p w14:paraId="17BF6A4D" w14:textId="255DC3A5" w:rsidR="00C41620" w:rsidRDefault="00C41620" w:rsidP="00203EEF">
      <w:pPr>
        <w:shd w:val="clear" w:color="auto" w:fill="FFFFFF"/>
        <w:spacing w:after="150"/>
        <w:rPr>
          <w:ins w:id="440" w:author="Joachim Goedhart" w:date="2020-05-08T12:15:00Z"/>
          <w:rFonts w:ascii="Helvetica" w:eastAsia="Times New Roman" w:hAnsi="Helvetica" w:cs="Times New Roman"/>
          <w:color w:val="24292E"/>
          <w:sz w:val="21"/>
          <w:szCs w:val="21"/>
          <w:lang w:val="en-US"/>
        </w:rPr>
      </w:pPr>
    </w:p>
    <w:p w14:paraId="639A3078" w14:textId="77777777" w:rsidR="00C41620" w:rsidRDefault="00C41620" w:rsidP="00C41620">
      <w:pPr>
        <w:shd w:val="clear" w:color="auto" w:fill="FFFFFF"/>
        <w:spacing w:before="100" w:beforeAutospacing="1" w:after="100" w:afterAutospacing="1"/>
        <w:rPr>
          <w:ins w:id="441" w:author="Joachim Goedhart" w:date="2020-05-08T12:18:00Z"/>
          <w:rFonts w:ascii="Helvetica" w:eastAsia="Times New Roman" w:hAnsi="Helvetica" w:cs="Times New Roman"/>
          <w:color w:val="24292E"/>
          <w:sz w:val="21"/>
          <w:szCs w:val="21"/>
          <w:lang w:val="en-US"/>
        </w:rPr>
      </w:pPr>
    </w:p>
    <w:p w14:paraId="2D42619B" w14:textId="77777777" w:rsidR="00C41620" w:rsidRDefault="00C41620">
      <w:pPr>
        <w:pStyle w:val="Heading4"/>
        <w:rPr>
          <w:ins w:id="442" w:author="Joachim Goedhart" w:date="2020-05-08T12:18:00Z"/>
        </w:rPr>
        <w:pPrChange w:id="443" w:author="Joachim Goedhart" w:date="2020-05-08T12:24:00Z">
          <w:pPr>
            <w:shd w:val="clear" w:color="auto" w:fill="FFFFFF"/>
            <w:spacing w:before="100" w:beforeAutospacing="1" w:after="100" w:afterAutospacing="1"/>
          </w:pPr>
        </w:pPrChange>
      </w:pPr>
      <w:ins w:id="444" w:author="Joachim Goedhart" w:date="2020-05-08T12:18:00Z">
        <w:r>
          <w:t>This guide has been tested with the following version:</w:t>
        </w:r>
      </w:ins>
    </w:p>
    <w:p w14:paraId="66A7545E" w14:textId="54366F5B" w:rsidR="00C41620" w:rsidRDefault="00C41620" w:rsidP="00C41620">
      <w:pPr>
        <w:numPr>
          <w:ilvl w:val="0"/>
          <w:numId w:val="6"/>
        </w:numPr>
        <w:shd w:val="clear" w:color="auto" w:fill="FFFFFF"/>
        <w:spacing w:before="100" w:beforeAutospacing="1" w:after="100" w:afterAutospacing="1"/>
        <w:rPr>
          <w:ins w:id="445" w:author="Joachim Goedhart" w:date="2020-05-08T12:18:00Z"/>
          <w:rFonts w:ascii="Helvetica" w:eastAsia="Times New Roman" w:hAnsi="Helvetica" w:cs="Times New Roman"/>
          <w:color w:val="24292E"/>
          <w:sz w:val="21"/>
          <w:szCs w:val="21"/>
          <w:lang w:val="en-US"/>
        </w:rPr>
      </w:pPr>
      <w:proofErr w:type="spellStart"/>
      <w:ins w:id="446" w:author="Joachim Goedhart" w:date="2020-05-08T12:18:00Z">
        <w:r>
          <w:rPr>
            <w:rFonts w:ascii="Helvetica" w:eastAsia="Times New Roman" w:hAnsi="Helvetica" w:cs="Times New Roman"/>
            <w:color w:val="24292E"/>
            <w:sz w:val="21"/>
            <w:szCs w:val="21"/>
            <w:lang w:val="en-US"/>
          </w:rPr>
          <w:t>CellProfiler</w:t>
        </w:r>
        <w:proofErr w:type="spellEnd"/>
        <w:r>
          <w:rPr>
            <w:rFonts w:ascii="Helvetica" w:eastAsia="Times New Roman" w:hAnsi="Helvetica" w:cs="Times New Roman"/>
            <w:color w:val="24292E"/>
            <w:sz w:val="21"/>
            <w:szCs w:val="21"/>
            <w:lang w:val="en-US"/>
          </w:rPr>
          <w:t xml:space="preserve"> 3.1.</w:t>
        </w:r>
      </w:ins>
      <w:ins w:id="447" w:author="Joachim Goedhart" w:date="2020-05-19T21:34:00Z">
        <w:r w:rsidR="002227B7">
          <w:rPr>
            <w:rFonts w:ascii="Helvetica" w:eastAsia="Times New Roman" w:hAnsi="Helvetica" w:cs="Times New Roman"/>
            <w:color w:val="24292E"/>
            <w:sz w:val="21"/>
            <w:szCs w:val="21"/>
            <w:lang w:val="en-US"/>
          </w:rPr>
          <w:t>9</w:t>
        </w:r>
      </w:ins>
    </w:p>
    <w:p w14:paraId="3C5C8AEB" w14:textId="77777777" w:rsidR="00C41620" w:rsidRDefault="00C41620" w:rsidP="00C41620">
      <w:pPr>
        <w:numPr>
          <w:ilvl w:val="0"/>
          <w:numId w:val="6"/>
        </w:numPr>
        <w:shd w:val="clear" w:color="auto" w:fill="FFFFFF"/>
        <w:spacing w:before="100" w:beforeAutospacing="1" w:after="100" w:afterAutospacing="1"/>
        <w:rPr>
          <w:ins w:id="448" w:author="Joachim Goedhart" w:date="2020-05-08T12:18:00Z"/>
          <w:rFonts w:ascii="Helvetica" w:eastAsia="Times New Roman" w:hAnsi="Helvetica" w:cs="Times New Roman"/>
          <w:color w:val="24292E"/>
          <w:sz w:val="21"/>
          <w:szCs w:val="21"/>
          <w:lang w:val="en-US"/>
        </w:rPr>
      </w:pPr>
      <w:ins w:id="449" w:author="Joachim Goedhart" w:date="2020-05-08T12:18:00Z">
        <w:r>
          <w:rPr>
            <w:rFonts w:ascii="Helvetica" w:eastAsia="Times New Roman" w:hAnsi="Helvetica" w:cs="Times New Roman"/>
            <w:color w:val="24292E"/>
            <w:sz w:val="21"/>
            <w:szCs w:val="21"/>
            <w:lang w:val="en-US"/>
          </w:rPr>
          <w:t>FIJI/</w:t>
        </w:r>
        <w:r w:rsidRPr="00EA3E57">
          <w:rPr>
            <w:rFonts w:ascii="Helvetica" w:eastAsia="Times New Roman" w:hAnsi="Helvetica" w:cs="Times New Roman"/>
            <w:color w:val="24292E"/>
            <w:sz w:val="21"/>
            <w:szCs w:val="21"/>
            <w:lang w:val="en-US"/>
          </w:rPr>
          <w:t xml:space="preserve"> </w:t>
        </w:r>
        <w:r>
          <w:rPr>
            <w:rFonts w:ascii="Helvetica" w:eastAsia="Times New Roman" w:hAnsi="Helvetica" w:cs="Times New Roman"/>
            <w:color w:val="24292E"/>
            <w:sz w:val="21"/>
            <w:szCs w:val="21"/>
            <w:lang w:val="en-US"/>
          </w:rPr>
          <w:t>ImageJ 2.0.0-rc-69/1.52v (</w:t>
        </w:r>
        <w:r w:rsidRPr="00261AA5">
          <w:rPr>
            <w:rFonts w:ascii="Helvetica" w:eastAsia="Times New Roman" w:hAnsi="Helvetica" w:cs="Times New Roman"/>
            <w:color w:val="24292E"/>
            <w:sz w:val="21"/>
            <w:szCs w:val="21"/>
            <w:lang w:val="en-US"/>
          </w:rPr>
          <w:t>https://imagej.net/Welcome</w:t>
        </w:r>
        <w:r>
          <w:rPr>
            <w:rFonts w:ascii="Helvetica" w:eastAsia="Times New Roman" w:hAnsi="Helvetica" w:cs="Times New Roman"/>
            <w:color w:val="24292E"/>
            <w:sz w:val="21"/>
            <w:szCs w:val="21"/>
            <w:lang w:val="en-US"/>
          </w:rPr>
          <w:t>)</w:t>
        </w:r>
      </w:ins>
    </w:p>
    <w:p w14:paraId="454A1B02" w14:textId="77777777" w:rsidR="00C41620" w:rsidRDefault="00C41620" w:rsidP="00C41620">
      <w:pPr>
        <w:numPr>
          <w:ilvl w:val="0"/>
          <w:numId w:val="6"/>
        </w:numPr>
        <w:shd w:val="clear" w:color="auto" w:fill="FFFFFF"/>
        <w:spacing w:before="100" w:beforeAutospacing="1" w:after="100" w:afterAutospacing="1"/>
        <w:rPr>
          <w:ins w:id="450" w:author="Joachim Goedhart" w:date="2020-05-08T12:18:00Z"/>
          <w:rFonts w:ascii="Helvetica" w:eastAsia="Times New Roman" w:hAnsi="Helvetica" w:cs="Times New Roman"/>
          <w:color w:val="24292E"/>
          <w:sz w:val="21"/>
          <w:szCs w:val="21"/>
          <w:lang w:val="en-US"/>
        </w:rPr>
      </w:pPr>
      <w:proofErr w:type="spellStart"/>
      <w:ins w:id="451" w:author="Joachim Goedhart" w:date="2020-05-08T12:18:00Z">
        <w:r>
          <w:rPr>
            <w:rFonts w:ascii="Helvetica" w:eastAsia="Times New Roman" w:hAnsi="Helvetica" w:cs="Times New Roman"/>
            <w:color w:val="24292E"/>
            <w:sz w:val="21"/>
            <w:szCs w:val="21"/>
            <w:lang w:val="en-US"/>
          </w:rPr>
          <w:t>RStudio</w:t>
        </w:r>
        <w:proofErr w:type="spellEnd"/>
        <w:r>
          <w:rPr>
            <w:rFonts w:ascii="Helvetica" w:eastAsia="Times New Roman" w:hAnsi="Helvetica" w:cs="Times New Roman"/>
            <w:color w:val="24292E"/>
            <w:sz w:val="21"/>
            <w:szCs w:val="21"/>
            <w:lang w:val="en-US"/>
          </w:rPr>
          <w:t xml:space="preserve"> </w:t>
        </w:r>
        <w:r w:rsidRPr="00EA3E57">
          <w:rPr>
            <w:rFonts w:ascii="Helvetica" w:eastAsia="Times New Roman" w:hAnsi="Helvetica" w:cs="Times New Roman"/>
            <w:color w:val="24292E"/>
            <w:sz w:val="21"/>
            <w:szCs w:val="21"/>
            <w:lang w:val="en-US"/>
          </w:rPr>
          <w:t xml:space="preserve">Version 1.1.463 </w:t>
        </w:r>
        <w:r>
          <w:rPr>
            <w:rFonts w:ascii="Helvetica" w:eastAsia="Times New Roman" w:hAnsi="Helvetica" w:cs="Times New Roman"/>
            <w:color w:val="24292E"/>
            <w:sz w:val="21"/>
            <w:szCs w:val="21"/>
            <w:lang w:val="en-US"/>
          </w:rPr>
          <w:t>(</w:t>
        </w:r>
        <w:r w:rsidRPr="00261AA5">
          <w:rPr>
            <w:rFonts w:ascii="Helvetica" w:eastAsia="Times New Roman" w:hAnsi="Helvetica" w:cs="Times New Roman"/>
            <w:color w:val="24292E"/>
            <w:sz w:val="21"/>
            <w:szCs w:val="21"/>
            <w:lang w:val="en-US"/>
          </w:rPr>
          <w:t>https://rstudio.com/</w:t>
        </w:r>
        <w:r>
          <w:rPr>
            <w:rFonts w:ascii="Helvetica" w:eastAsia="Times New Roman" w:hAnsi="Helvetica" w:cs="Times New Roman"/>
            <w:color w:val="24292E"/>
            <w:sz w:val="21"/>
            <w:szCs w:val="21"/>
            <w:lang w:val="en-US"/>
          </w:rPr>
          <w:t>) &amp; R 3.6.1</w:t>
        </w:r>
      </w:ins>
    </w:p>
    <w:p w14:paraId="19276936" w14:textId="1128DF18" w:rsidR="00C41620" w:rsidRDefault="00C41620" w:rsidP="00203EEF">
      <w:pPr>
        <w:shd w:val="clear" w:color="auto" w:fill="FFFFFF"/>
        <w:spacing w:after="150"/>
        <w:rPr>
          <w:ins w:id="452" w:author="Joachim Goedhart" w:date="2020-05-08T12:18:00Z"/>
          <w:rFonts w:ascii="Helvetica" w:eastAsia="Times New Roman" w:hAnsi="Helvetica" w:cs="Times New Roman"/>
          <w:color w:val="24292E"/>
          <w:sz w:val="21"/>
          <w:szCs w:val="21"/>
          <w:lang w:val="en-US"/>
        </w:rPr>
      </w:pPr>
    </w:p>
    <w:p w14:paraId="680359D5" w14:textId="77777777" w:rsidR="00C41620" w:rsidRPr="00203EEF" w:rsidRDefault="00C41620" w:rsidP="00203EEF">
      <w:pPr>
        <w:shd w:val="clear" w:color="auto" w:fill="FFFFFF"/>
        <w:spacing w:after="150"/>
        <w:rPr>
          <w:rFonts w:ascii="Helvetica" w:eastAsia="Times New Roman" w:hAnsi="Helvetica" w:cs="Times New Roman"/>
          <w:color w:val="24292E"/>
          <w:sz w:val="21"/>
          <w:szCs w:val="21"/>
          <w:lang w:val="en-US"/>
        </w:rPr>
      </w:pPr>
    </w:p>
    <w:p w14:paraId="3C11B449" w14:textId="77777777" w:rsidR="005446D3" w:rsidRPr="00203EEF" w:rsidRDefault="005446D3" w:rsidP="005446D3">
      <w:pPr>
        <w:shd w:val="clear" w:color="auto" w:fill="FFFFFF"/>
        <w:spacing w:before="100" w:beforeAutospacing="1" w:after="100" w:afterAutospacing="1"/>
        <w:ind w:left="360"/>
        <w:rPr>
          <w:lang w:val="en-US"/>
        </w:rPr>
      </w:pPr>
    </w:p>
    <w:sectPr w:rsidR="005446D3" w:rsidRPr="00203EEF" w:rsidSect="00356EA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727BF"/>
    <w:multiLevelType w:val="multilevel"/>
    <w:tmpl w:val="EFE0F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72DAE"/>
    <w:multiLevelType w:val="multilevel"/>
    <w:tmpl w:val="5B846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B7AFC"/>
    <w:multiLevelType w:val="multilevel"/>
    <w:tmpl w:val="D77A1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4E1A10"/>
    <w:multiLevelType w:val="multilevel"/>
    <w:tmpl w:val="045A4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134574"/>
    <w:multiLevelType w:val="multilevel"/>
    <w:tmpl w:val="89145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4C3DDB"/>
    <w:multiLevelType w:val="multilevel"/>
    <w:tmpl w:val="8C6A5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0312CC"/>
    <w:multiLevelType w:val="multilevel"/>
    <w:tmpl w:val="A6742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2D06DD"/>
    <w:multiLevelType w:val="multilevel"/>
    <w:tmpl w:val="DB0E6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160DE9"/>
    <w:multiLevelType w:val="multilevel"/>
    <w:tmpl w:val="A2948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EE77C3"/>
    <w:multiLevelType w:val="hybridMultilevel"/>
    <w:tmpl w:val="9B1E6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EA522D"/>
    <w:multiLevelType w:val="hybridMultilevel"/>
    <w:tmpl w:val="8BCC7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EE57FD"/>
    <w:multiLevelType w:val="hybridMultilevel"/>
    <w:tmpl w:val="777A22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8BA4F7B"/>
    <w:multiLevelType w:val="multilevel"/>
    <w:tmpl w:val="B3CAC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486927"/>
    <w:multiLevelType w:val="multilevel"/>
    <w:tmpl w:val="747C3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EC333B"/>
    <w:multiLevelType w:val="multilevel"/>
    <w:tmpl w:val="1A2EC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5245F2"/>
    <w:multiLevelType w:val="multilevel"/>
    <w:tmpl w:val="1B747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E27DC8"/>
    <w:multiLevelType w:val="multilevel"/>
    <w:tmpl w:val="90C8C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8F2C7B"/>
    <w:multiLevelType w:val="multilevel"/>
    <w:tmpl w:val="2C922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A21353"/>
    <w:multiLevelType w:val="hybridMultilevel"/>
    <w:tmpl w:val="3BBC0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3D20C5"/>
    <w:multiLevelType w:val="multilevel"/>
    <w:tmpl w:val="B83C7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667700"/>
    <w:multiLevelType w:val="multilevel"/>
    <w:tmpl w:val="37D8C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16"/>
  </w:num>
  <w:num w:numId="4">
    <w:abstractNumId w:val="15"/>
  </w:num>
  <w:num w:numId="5">
    <w:abstractNumId w:val="17"/>
  </w:num>
  <w:num w:numId="6">
    <w:abstractNumId w:val="4"/>
  </w:num>
  <w:num w:numId="7">
    <w:abstractNumId w:val="1"/>
  </w:num>
  <w:num w:numId="8">
    <w:abstractNumId w:val="6"/>
  </w:num>
  <w:num w:numId="9">
    <w:abstractNumId w:val="2"/>
  </w:num>
  <w:num w:numId="10">
    <w:abstractNumId w:val="20"/>
  </w:num>
  <w:num w:numId="11">
    <w:abstractNumId w:val="3"/>
  </w:num>
  <w:num w:numId="12">
    <w:abstractNumId w:val="14"/>
  </w:num>
  <w:num w:numId="13">
    <w:abstractNumId w:val="19"/>
  </w:num>
  <w:num w:numId="14">
    <w:abstractNumId w:val="12"/>
  </w:num>
  <w:num w:numId="15">
    <w:abstractNumId w:val="0"/>
  </w:num>
  <w:num w:numId="16">
    <w:abstractNumId w:val="8"/>
  </w:num>
  <w:num w:numId="17">
    <w:abstractNumId w:val="13"/>
  </w:num>
  <w:num w:numId="18">
    <w:abstractNumId w:val="18"/>
  </w:num>
  <w:num w:numId="19">
    <w:abstractNumId w:val="11"/>
  </w:num>
  <w:num w:numId="20">
    <w:abstractNumId w:val="10"/>
  </w:num>
  <w:num w:numId="2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achim Goedhart">
    <w15:presenceInfo w15:providerId="None" w15:userId="Joachim Goedhar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EEF"/>
    <w:rsid w:val="00056D94"/>
    <w:rsid w:val="00083AA4"/>
    <w:rsid w:val="000A6649"/>
    <w:rsid w:val="000B5C60"/>
    <w:rsid w:val="000C5B10"/>
    <w:rsid w:val="000F5179"/>
    <w:rsid w:val="001131DE"/>
    <w:rsid w:val="0012053D"/>
    <w:rsid w:val="00120F2D"/>
    <w:rsid w:val="001625FE"/>
    <w:rsid w:val="0016698D"/>
    <w:rsid w:val="00183DF3"/>
    <w:rsid w:val="001E1042"/>
    <w:rsid w:val="00203EEF"/>
    <w:rsid w:val="002227B7"/>
    <w:rsid w:val="00224359"/>
    <w:rsid w:val="0023396F"/>
    <w:rsid w:val="00245556"/>
    <w:rsid w:val="00261AA5"/>
    <w:rsid w:val="00265624"/>
    <w:rsid w:val="0028104B"/>
    <w:rsid w:val="002F65C3"/>
    <w:rsid w:val="00303D18"/>
    <w:rsid w:val="00310F11"/>
    <w:rsid w:val="0032098C"/>
    <w:rsid w:val="00356EAE"/>
    <w:rsid w:val="00361845"/>
    <w:rsid w:val="003A607B"/>
    <w:rsid w:val="003F42F4"/>
    <w:rsid w:val="00431E07"/>
    <w:rsid w:val="004340F4"/>
    <w:rsid w:val="00436152"/>
    <w:rsid w:val="004A4D6E"/>
    <w:rsid w:val="004D5731"/>
    <w:rsid w:val="004E46FE"/>
    <w:rsid w:val="00534E72"/>
    <w:rsid w:val="005359EE"/>
    <w:rsid w:val="00541059"/>
    <w:rsid w:val="005446D3"/>
    <w:rsid w:val="0054765E"/>
    <w:rsid w:val="005A6186"/>
    <w:rsid w:val="005F219F"/>
    <w:rsid w:val="00634514"/>
    <w:rsid w:val="006C2614"/>
    <w:rsid w:val="006F1DB9"/>
    <w:rsid w:val="006F269F"/>
    <w:rsid w:val="00725424"/>
    <w:rsid w:val="007650A9"/>
    <w:rsid w:val="00770CF3"/>
    <w:rsid w:val="00781F40"/>
    <w:rsid w:val="007B0B66"/>
    <w:rsid w:val="007B1B04"/>
    <w:rsid w:val="0080646A"/>
    <w:rsid w:val="00854DC0"/>
    <w:rsid w:val="008915CA"/>
    <w:rsid w:val="008979B3"/>
    <w:rsid w:val="008A24EE"/>
    <w:rsid w:val="008A264C"/>
    <w:rsid w:val="008A6C24"/>
    <w:rsid w:val="008B3BC9"/>
    <w:rsid w:val="008B596A"/>
    <w:rsid w:val="008C4D86"/>
    <w:rsid w:val="008C74E6"/>
    <w:rsid w:val="00901115"/>
    <w:rsid w:val="00920FF1"/>
    <w:rsid w:val="0092176D"/>
    <w:rsid w:val="00926141"/>
    <w:rsid w:val="009819CC"/>
    <w:rsid w:val="00A35B68"/>
    <w:rsid w:val="00A5202A"/>
    <w:rsid w:val="00A96F36"/>
    <w:rsid w:val="00AD5435"/>
    <w:rsid w:val="00B432AA"/>
    <w:rsid w:val="00B67878"/>
    <w:rsid w:val="00BC6AC5"/>
    <w:rsid w:val="00BD562C"/>
    <w:rsid w:val="00C0230E"/>
    <w:rsid w:val="00C41620"/>
    <w:rsid w:val="00C7502E"/>
    <w:rsid w:val="00C9424E"/>
    <w:rsid w:val="00CD3CD0"/>
    <w:rsid w:val="00CD5B5B"/>
    <w:rsid w:val="00CF1038"/>
    <w:rsid w:val="00D47D17"/>
    <w:rsid w:val="00D64858"/>
    <w:rsid w:val="00D6656D"/>
    <w:rsid w:val="00DA4152"/>
    <w:rsid w:val="00DA4788"/>
    <w:rsid w:val="00DC3643"/>
    <w:rsid w:val="00E14BDD"/>
    <w:rsid w:val="00E336A4"/>
    <w:rsid w:val="00E41AA6"/>
    <w:rsid w:val="00E572E3"/>
    <w:rsid w:val="00E93AB2"/>
    <w:rsid w:val="00EA132C"/>
    <w:rsid w:val="00EA3E57"/>
    <w:rsid w:val="00ED272D"/>
    <w:rsid w:val="00F032E3"/>
    <w:rsid w:val="00F17C72"/>
    <w:rsid w:val="00F52132"/>
    <w:rsid w:val="00F61D41"/>
    <w:rsid w:val="00F746D9"/>
    <w:rsid w:val="00FA79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AFF2D"/>
  <w14:defaultImageDpi w14:val="32767"/>
  <w15:chartTrackingRefBased/>
  <w15:docId w15:val="{EE1E65E8-8FB5-214D-B6A3-7248FD180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203EEF"/>
    <w:pPr>
      <w:spacing w:before="100" w:beforeAutospacing="1" w:after="100" w:afterAutospacing="1"/>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unhideWhenUsed/>
    <w:qFormat/>
    <w:rsid w:val="00534E7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03EEF"/>
    <w:pPr>
      <w:spacing w:before="100" w:beforeAutospacing="1" w:after="100" w:afterAutospacing="1"/>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203EEF"/>
    <w:pPr>
      <w:spacing w:before="100" w:beforeAutospacing="1" w:after="100" w:afterAutospacing="1"/>
      <w:outlineLvl w:val="3"/>
    </w:pPr>
    <w:rPr>
      <w:rFonts w:ascii="Times New Roman" w:eastAsia="Times New Roman" w:hAnsi="Times New Roman" w:cs="Times New Roman"/>
      <w:b/>
      <w:bCs/>
      <w:lang w:val="en-US"/>
    </w:rPr>
  </w:style>
  <w:style w:type="paragraph" w:styleId="Heading5">
    <w:name w:val="heading 5"/>
    <w:basedOn w:val="Normal"/>
    <w:next w:val="Normal"/>
    <w:link w:val="Heading5Char"/>
    <w:uiPriority w:val="9"/>
    <w:unhideWhenUsed/>
    <w:qFormat/>
    <w:rsid w:val="00534E72"/>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EEF"/>
    <w:rPr>
      <w:rFonts w:ascii="Times New Roman" w:eastAsia="Times New Roman" w:hAnsi="Times New Roman" w:cs="Times New Roman"/>
      <w:b/>
      <w:bCs/>
      <w:kern w:val="36"/>
      <w:sz w:val="48"/>
      <w:szCs w:val="48"/>
      <w:lang w:val="en-US"/>
    </w:rPr>
  </w:style>
  <w:style w:type="character" w:customStyle="1" w:styleId="Heading3Char">
    <w:name w:val="Heading 3 Char"/>
    <w:basedOn w:val="DefaultParagraphFont"/>
    <w:link w:val="Heading3"/>
    <w:uiPriority w:val="9"/>
    <w:rsid w:val="00203EEF"/>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203EEF"/>
    <w:rPr>
      <w:rFonts w:ascii="Times New Roman" w:eastAsia="Times New Roman" w:hAnsi="Times New Roman" w:cs="Times New Roman"/>
      <w:b/>
      <w:bCs/>
      <w:lang w:val="en-US"/>
    </w:rPr>
  </w:style>
  <w:style w:type="character" w:styleId="Hyperlink">
    <w:name w:val="Hyperlink"/>
    <w:basedOn w:val="DefaultParagraphFont"/>
    <w:uiPriority w:val="99"/>
    <w:semiHidden/>
    <w:unhideWhenUsed/>
    <w:rsid w:val="00203EEF"/>
    <w:rPr>
      <w:color w:val="0000FF"/>
      <w:u w:val="single"/>
    </w:rPr>
  </w:style>
  <w:style w:type="paragraph" w:styleId="z-TopofForm">
    <w:name w:val="HTML Top of Form"/>
    <w:basedOn w:val="Normal"/>
    <w:next w:val="Normal"/>
    <w:link w:val="z-TopofFormChar"/>
    <w:hidden/>
    <w:uiPriority w:val="99"/>
    <w:semiHidden/>
    <w:unhideWhenUsed/>
    <w:rsid w:val="00203EEF"/>
    <w:pPr>
      <w:pBdr>
        <w:bottom w:val="single" w:sz="6" w:space="1" w:color="auto"/>
      </w:pBdr>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203EEF"/>
    <w:rPr>
      <w:rFonts w:ascii="Arial" w:eastAsia="Times New Roman" w:hAnsi="Arial" w:cs="Arial"/>
      <w:vanish/>
      <w:sz w:val="16"/>
      <w:szCs w:val="16"/>
      <w:lang w:val="en-US"/>
    </w:rPr>
  </w:style>
  <w:style w:type="paragraph" w:styleId="z-BottomofForm">
    <w:name w:val="HTML Bottom of Form"/>
    <w:basedOn w:val="Normal"/>
    <w:next w:val="Normal"/>
    <w:link w:val="z-BottomofFormChar"/>
    <w:hidden/>
    <w:uiPriority w:val="99"/>
    <w:semiHidden/>
    <w:unhideWhenUsed/>
    <w:rsid w:val="00203EEF"/>
    <w:pPr>
      <w:pBdr>
        <w:top w:val="single" w:sz="6" w:space="1" w:color="auto"/>
      </w:pBdr>
      <w:jc w:val="center"/>
    </w:pPr>
    <w:rPr>
      <w:rFonts w:ascii="Arial" w:eastAsia="Times New Roman" w:hAnsi="Arial" w:cs="Arial"/>
      <w:vanish/>
      <w:sz w:val="16"/>
      <w:szCs w:val="16"/>
      <w:lang w:val="en-US"/>
    </w:rPr>
  </w:style>
  <w:style w:type="character" w:customStyle="1" w:styleId="z-BottomofFormChar">
    <w:name w:val="z-Bottom of Form Char"/>
    <w:basedOn w:val="DefaultParagraphFont"/>
    <w:link w:val="z-BottomofForm"/>
    <w:uiPriority w:val="99"/>
    <w:semiHidden/>
    <w:rsid w:val="00203EEF"/>
    <w:rPr>
      <w:rFonts w:ascii="Arial" w:eastAsia="Times New Roman" w:hAnsi="Arial" w:cs="Arial"/>
      <w:vanish/>
      <w:sz w:val="16"/>
      <w:szCs w:val="16"/>
      <w:lang w:val="en-US"/>
    </w:rPr>
  </w:style>
  <w:style w:type="character" w:customStyle="1" w:styleId="author">
    <w:name w:val="author"/>
    <w:basedOn w:val="DefaultParagraphFont"/>
    <w:rsid w:val="00203EEF"/>
  </w:style>
  <w:style w:type="character" w:customStyle="1" w:styleId="path-divider">
    <w:name w:val="path-divider"/>
    <w:basedOn w:val="DefaultParagraphFont"/>
    <w:rsid w:val="00203EEF"/>
  </w:style>
  <w:style w:type="character" w:styleId="Strong">
    <w:name w:val="Strong"/>
    <w:basedOn w:val="DefaultParagraphFont"/>
    <w:uiPriority w:val="22"/>
    <w:qFormat/>
    <w:rsid w:val="00203EEF"/>
    <w:rPr>
      <w:b/>
      <w:bCs/>
    </w:rPr>
  </w:style>
  <w:style w:type="character" w:customStyle="1" w:styleId="counter">
    <w:name w:val="counter"/>
    <w:basedOn w:val="DefaultParagraphFont"/>
    <w:rsid w:val="00203EEF"/>
  </w:style>
  <w:style w:type="paragraph" w:customStyle="1" w:styleId="col-6">
    <w:name w:val="col-6"/>
    <w:basedOn w:val="Normal"/>
    <w:rsid w:val="00203EEF"/>
    <w:pPr>
      <w:spacing w:before="100" w:beforeAutospacing="1" w:after="100" w:afterAutospacing="1"/>
    </w:pPr>
    <w:rPr>
      <w:rFonts w:ascii="Times New Roman" w:eastAsia="Times New Roman" w:hAnsi="Times New Roman" w:cs="Times New Roman"/>
      <w:lang w:val="en-US"/>
    </w:rPr>
  </w:style>
  <w:style w:type="character" w:styleId="Emphasis">
    <w:name w:val="Emphasis"/>
    <w:basedOn w:val="DefaultParagraphFont"/>
    <w:uiPriority w:val="20"/>
    <w:qFormat/>
    <w:rsid w:val="00203EEF"/>
    <w:rPr>
      <w:i/>
      <w:iCs/>
    </w:rPr>
  </w:style>
  <w:style w:type="paragraph" w:customStyle="1" w:styleId="commits">
    <w:name w:val="commits"/>
    <w:basedOn w:val="Normal"/>
    <w:rsid w:val="00203EEF"/>
    <w:pPr>
      <w:spacing w:before="100" w:beforeAutospacing="1" w:after="100" w:afterAutospacing="1"/>
    </w:pPr>
    <w:rPr>
      <w:rFonts w:ascii="Times New Roman" w:eastAsia="Times New Roman" w:hAnsi="Times New Roman" w:cs="Times New Roman"/>
      <w:lang w:val="en-US"/>
    </w:rPr>
  </w:style>
  <w:style w:type="character" w:customStyle="1" w:styleId="num">
    <w:name w:val="num"/>
    <w:basedOn w:val="DefaultParagraphFont"/>
    <w:rsid w:val="00203EEF"/>
  </w:style>
  <w:style w:type="character" w:customStyle="1" w:styleId="css-truncate-target">
    <w:name w:val="css-truncate-target"/>
    <w:basedOn w:val="DefaultParagraphFont"/>
    <w:rsid w:val="00203EEF"/>
  </w:style>
  <w:style w:type="character" w:customStyle="1" w:styleId="sr-only">
    <w:name w:val="sr-only"/>
    <w:basedOn w:val="DefaultParagraphFont"/>
    <w:rsid w:val="00203EEF"/>
  </w:style>
  <w:style w:type="character" w:customStyle="1" w:styleId="css-truncate">
    <w:name w:val="css-truncate"/>
    <w:basedOn w:val="DefaultParagraphFont"/>
    <w:rsid w:val="00203EEF"/>
  </w:style>
  <w:style w:type="paragraph" w:styleId="NormalWeb">
    <w:name w:val="Normal (Web)"/>
    <w:basedOn w:val="Normal"/>
    <w:uiPriority w:val="99"/>
    <w:semiHidden/>
    <w:unhideWhenUsed/>
    <w:rsid w:val="00203EEF"/>
    <w:pPr>
      <w:spacing w:before="100" w:beforeAutospacing="1" w:after="100" w:afterAutospacing="1"/>
    </w:pPr>
    <w:rPr>
      <w:rFonts w:ascii="Times New Roman" w:eastAsia="Times New Roman" w:hAnsi="Times New Roman" w:cs="Times New Roman"/>
      <w:lang w:val="en-US"/>
    </w:rPr>
  </w:style>
  <w:style w:type="paragraph" w:customStyle="1" w:styleId="mr-3">
    <w:name w:val="mr-3"/>
    <w:basedOn w:val="Normal"/>
    <w:rsid w:val="00203EEF"/>
    <w:pPr>
      <w:spacing w:before="100" w:beforeAutospacing="1" w:after="100" w:afterAutospacing="1"/>
    </w:pPr>
    <w:rPr>
      <w:rFonts w:ascii="Times New Roman" w:eastAsia="Times New Roman" w:hAnsi="Times New Roman" w:cs="Times New Roman"/>
      <w:lang w:val="en-US"/>
    </w:rPr>
  </w:style>
  <w:style w:type="paragraph" w:styleId="ListParagraph">
    <w:name w:val="List Paragraph"/>
    <w:basedOn w:val="Normal"/>
    <w:uiPriority w:val="34"/>
    <w:qFormat/>
    <w:rsid w:val="005446D3"/>
    <w:pPr>
      <w:ind w:left="720"/>
      <w:contextualSpacing/>
    </w:pPr>
  </w:style>
  <w:style w:type="paragraph" w:styleId="BalloonText">
    <w:name w:val="Balloon Text"/>
    <w:basedOn w:val="Normal"/>
    <w:link w:val="BalloonTextChar"/>
    <w:uiPriority w:val="99"/>
    <w:semiHidden/>
    <w:unhideWhenUsed/>
    <w:rsid w:val="00183DF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83DF3"/>
    <w:rPr>
      <w:rFonts w:ascii="Times New Roman" w:hAnsi="Times New Roman" w:cs="Times New Roman"/>
      <w:sz w:val="18"/>
      <w:szCs w:val="18"/>
    </w:rPr>
  </w:style>
  <w:style w:type="character" w:customStyle="1" w:styleId="Heading2Char">
    <w:name w:val="Heading 2 Char"/>
    <w:basedOn w:val="DefaultParagraphFont"/>
    <w:link w:val="Heading2"/>
    <w:uiPriority w:val="9"/>
    <w:rsid w:val="00534E72"/>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rsid w:val="00534E7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019212">
      <w:bodyDiv w:val="1"/>
      <w:marLeft w:val="0"/>
      <w:marRight w:val="0"/>
      <w:marTop w:val="0"/>
      <w:marBottom w:val="0"/>
      <w:divBdr>
        <w:top w:val="none" w:sz="0" w:space="0" w:color="auto"/>
        <w:left w:val="none" w:sz="0" w:space="0" w:color="auto"/>
        <w:bottom w:val="none" w:sz="0" w:space="0" w:color="auto"/>
        <w:right w:val="none" w:sz="0" w:space="0" w:color="auto"/>
      </w:divBdr>
      <w:divsChild>
        <w:div w:id="245892620">
          <w:marLeft w:val="0"/>
          <w:marRight w:val="0"/>
          <w:marTop w:val="0"/>
          <w:marBottom w:val="0"/>
          <w:divBdr>
            <w:top w:val="none" w:sz="0" w:space="0" w:color="auto"/>
            <w:left w:val="none" w:sz="0" w:space="0" w:color="auto"/>
            <w:bottom w:val="none" w:sz="0" w:space="0" w:color="auto"/>
            <w:right w:val="none" w:sz="0" w:space="0" w:color="auto"/>
          </w:divBdr>
          <w:divsChild>
            <w:div w:id="1580480022">
              <w:marLeft w:val="0"/>
              <w:marRight w:val="0"/>
              <w:marTop w:val="0"/>
              <w:marBottom w:val="0"/>
              <w:divBdr>
                <w:top w:val="none" w:sz="0" w:space="0" w:color="auto"/>
                <w:left w:val="none" w:sz="0" w:space="0" w:color="auto"/>
                <w:bottom w:val="none" w:sz="0" w:space="0" w:color="auto"/>
                <w:right w:val="none" w:sz="0" w:space="0" w:color="auto"/>
              </w:divBdr>
            </w:div>
          </w:divsChild>
        </w:div>
        <w:div w:id="288630490">
          <w:marLeft w:val="0"/>
          <w:marRight w:val="0"/>
          <w:marTop w:val="0"/>
          <w:marBottom w:val="0"/>
          <w:divBdr>
            <w:top w:val="none" w:sz="0" w:space="0" w:color="auto"/>
            <w:left w:val="none" w:sz="0" w:space="0" w:color="auto"/>
            <w:bottom w:val="none" w:sz="0" w:space="0" w:color="auto"/>
            <w:right w:val="none" w:sz="0" w:space="0" w:color="auto"/>
          </w:divBdr>
        </w:div>
        <w:div w:id="1006790551">
          <w:marLeft w:val="0"/>
          <w:marRight w:val="0"/>
          <w:marTop w:val="0"/>
          <w:marBottom w:val="0"/>
          <w:divBdr>
            <w:top w:val="none" w:sz="0" w:space="0" w:color="auto"/>
            <w:left w:val="none" w:sz="0" w:space="0" w:color="auto"/>
            <w:bottom w:val="none" w:sz="0" w:space="0" w:color="auto"/>
            <w:right w:val="none" w:sz="0" w:space="0" w:color="auto"/>
          </w:divBdr>
          <w:divsChild>
            <w:div w:id="1869826895">
              <w:marLeft w:val="0"/>
              <w:marRight w:val="0"/>
              <w:marTop w:val="0"/>
              <w:marBottom w:val="0"/>
              <w:divBdr>
                <w:top w:val="none" w:sz="0" w:space="0" w:color="auto"/>
                <w:left w:val="none" w:sz="0" w:space="0" w:color="auto"/>
                <w:bottom w:val="none" w:sz="0" w:space="0" w:color="auto"/>
                <w:right w:val="none" w:sz="0" w:space="0" w:color="auto"/>
              </w:divBdr>
              <w:divsChild>
                <w:div w:id="777260589">
                  <w:marLeft w:val="0"/>
                  <w:marRight w:val="0"/>
                  <w:marTop w:val="0"/>
                  <w:marBottom w:val="0"/>
                  <w:divBdr>
                    <w:top w:val="none" w:sz="0" w:space="0" w:color="auto"/>
                    <w:left w:val="none" w:sz="0" w:space="0" w:color="auto"/>
                    <w:bottom w:val="none" w:sz="0" w:space="0" w:color="auto"/>
                    <w:right w:val="none" w:sz="0" w:space="0" w:color="auto"/>
                  </w:divBdr>
                  <w:divsChild>
                    <w:div w:id="1976593470">
                      <w:marLeft w:val="0"/>
                      <w:marRight w:val="0"/>
                      <w:marTop w:val="0"/>
                      <w:marBottom w:val="0"/>
                      <w:divBdr>
                        <w:top w:val="none" w:sz="0" w:space="0" w:color="auto"/>
                        <w:left w:val="none" w:sz="0" w:space="0" w:color="auto"/>
                        <w:bottom w:val="none" w:sz="0" w:space="0" w:color="auto"/>
                        <w:right w:val="none" w:sz="0" w:space="0" w:color="auto"/>
                      </w:divBdr>
                      <w:divsChild>
                        <w:div w:id="9259599">
                          <w:marLeft w:val="0"/>
                          <w:marRight w:val="0"/>
                          <w:marTop w:val="0"/>
                          <w:marBottom w:val="0"/>
                          <w:divBdr>
                            <w:top w:val="none" w:sz="0" w:space="0" w:color="auto"/>
                            <w:left w:val="none" w:sz="0" w:space="0" w:color="auto"/>
                            <w:bottom w:val="none" w:sz="0" w:space="0" w:color="auto"/>
                            <w:right w:val="none" w:sz="0" w:space="0" w:color="auto"/>
                          </w:divBdr>
                          <w:divsChild>
                            <w:div w:id="273875204">
                              <w:marLeft w:val="0"/>
                              <w:marRight w:val="0"/>
                              <w:marTop w:val="0"/>
                              <w:marBottom w:val="0"/>
                              <w:divBdr>
                                <w:top w:val="none" w:sz="0" w:space="0" w:color="auto"/>
                                <w:left w:val="none" w:sz="0" w:space="0" w:color="auto"/>
                                <w:bottom w:val="none" w:sz="0" w:space="0" w:color="auto"/>
                                <w:right w:val="none" w:sz="0" w:space="0" w:color="auto"/>
                              </w:divBdr>
                            </w:div>
                          </w:divsChild>
                        </w:div>
                        <w:div w:id="1355184956">
                          <w:marLeft w:val="0"/>
                          <w:marRight w:val="0"/>
                          <w:marTop w:val="0"/>
                          <w:marBottom w:val="0"/>
                          <w:divBdr>
                            <w:top w:val="none" w:sz="0" w:space="0" w:color="auto"/>
                            <w:left w:val="none" w:sz="0" w:space="0" w:color="auto"/>
                            <w:bottom w:val="none" w:sz="0" w:space="0" w:color="auto"/>
                            <w:right w:val="none" w:sz="0" w:space="0" w:color="auto"/>
                          </w:divBdr>
                        </w:div>
                        <w:div w:id="1786658793">
                          <w:marLeft w:val="0"/>
                          <w:marRight w:val="0"/>
                          <w:marTop w:val="0"/>
                          <w:marBottom w:val="0"/>
                          <w:divBdr>
                            <w:top w:val="none" w:sz="0" w:space="0" w:color="auto"/>
                            <w:left w:val="none" w:sz="0" w:space="0" w:color="auto"/>
                            <w:bottom w:val="none" w:sz="0" w:space="0" w:color="auto"/>
                            <w:right w:val="none" w:sz="0" w:space="0" w:color="auto"/>
                          </w:divBdr>
                        </w:div>
                        <w:div w:id="1821263670">
                          <w:marLeft w:val="0"/>
                          <w:marRight w:val="0"/>
                          <w:marTop w:val="0"/>
                          <w:marBottom w:val="0"/>
                          <w:divBdr>
                            <w:top w:val="none" w:sz="0" w:space="0" w:color="auto"/>
                            <w:left w:val="none" w:sz="0" w:space="0" w:color="auto"/>
                            <w:bottom w:val="none" w:sz="0" w:space="0" w:color="auto"/>
                            <w:right w:val="none" w:sz="0" w:space="0" w:color="auto"/>
                          </w:divBdr>
                          <w:divsChild>
                            <w:div w:id="1829445096">
                              <w:marLeft w:val="0"/>
                              <w:marRight w:val="0"/>
                              <w:marTop w:val="0"/>
                              <w:marBottom w:val="0"/>
                              <w:divBdr>
                                <w:top w:val="none" w:sz="0" w:space="0" w:color="auto"/>
                                <w:left w:val="none" w:sz="0" w:space="0" w:color="auto"/>
                                <w:bottom w:val="none" w:sz="0" w:space="0" w:color="auto"/>
                                <w:right w:val="none" w:sz="0" w:space="0" w:color="auto"/>
                              </w:divBdr>
                              <w:divsChild>
                                <w:div w:id="82073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97484">
                          <w:marLeft w:val="0"/>
                          <w:marRight w:val="0"/>
                          <w:marTop w:val="0"/>
                          <w:marBottom w:val="0"/>
                          <w:divBdr>
                            <w:top w:val="none" w:sz="0" w:space="0" w:color="auto"/>
                            <w:left w:val="none" w:sz="0" w:space="0" w:color="auto"/>
                            <w:bottom w:val="none" w:sz="0" w:space="0" w:color="auto"/>
                            <w:right w:val="none" w:sz="0" w:space="0" w:color="auto"/>
                          </w:divBdr>
                        </w:div>
                        <w:div w:id="2002150890">
                          <w:marLeft w:val="0"/>
                          <w:marRight w:val="0"/>
                          <w:marTop w:val="0"/>
                          <w:marBottom w:val="0"/>
                          <w:divBdr>
                            <w:top w:val="single" w:sz="6" w:space="0" w:color="D1D5DA"/>
                            <w:left w:val="single" w:sz="6" w:space="0" w:color="D1D5DA"/>
                            <w:bottom w:val="single" w:sz="6" w:space="0" w:color="D1D5DA"/>
                            <w:right w:val="single" w:sz="6" w:space="0" w:color="D1D5DA"/>
                          </w:divBdr>
                          <w:divsChild>
                            <w:div w:id="173693664">
                              <w:marLeft w:val="-15"/>
                              <w:marRight w:val="-15"/>
                              <w:marTop w:val="0"/>
                              <w:marBottom w:val="0"/>
                              <w:divBdr>
                                <w:top w:val="single" w:sz="6" w:space="6" w:color="D1D5DA"/>
                                <w:left w:val="single" w:sz="6" w:space="12" w:color="D1D5DA"/>
                                <w:bottom w:val="single" w:sz="6" w:space="6" w:color="D1D5DA"/>
                                <w:right w:val="single" w:sz="6" w:space="12" w:color="D1D5DA"/>
                              </w:divBdr>
                            </w:div>
                            <w:div w:id="206918868">
                              <w:marLeft w:val="0"/>
                              <w:marRight w:val="0"/>
                              <w:marTop w:val="0"/>
                              <w:marBottom w:val="0"/>
                              <w:divBdr>
                                <w:top w:val="none" w:sz="0" w:space="0" w:color="auto"/>
                                <w:left w:val="none" w:sz="0" w:space="0" w:color="auto"/>
                                <w:bottom w:val="single" w:sz="6" w:space="6" w:color="E1E4E8"/>
                                <w:right w:val="none" w:sz="0" w:space="0" w:color="auto"/>
                              </w:divBdr>
                            </w:div>
                          </w:divsChild>
                        </w:div>
                        <w:div w:id="2080713824">
                          <w:marLeft w:val="0"/>
                          <w:marRight w:val="0"/>
                          <w:marTop w:val="0"/>
                          <w:marBottom w:val="0"/>
                          <w:divBdr>
                            <w:top w:val="none" w:sz="0" w:space="0" w:color="auto"/>
                            <w:left w:val="none" w:sz="0" w:space="0" w:color="auto"/>
                            <w:bottom w:val="none" w:sz="0" w:space="0" w:color="auto"/>
                            <w:right w:val="none" w:sz="0" w:space="0" w:color="auto"/>
                          </w:divBdr>
                          <w:divsChild>
                            <w:div w:id="177439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004755">
                  <w:marLeft w:val="0"/>
                  <w:marRight w:val="0"/>
                  <w:marTop w:val="0"/>
                  <w:marBottom w:val="0"/>
                  <w:divBdr>
                    <w:top w:val="none" w:sz="0" w:space="0" w:color="auto"/>
                    <w:left w:val="none" w:sz="0" w:space="0" w:color="auto"/>
                    <w:bottom w:val="none" w:sz="0" w:space="0" w:color="auto"/>
                    <w:right w:val="none" w:sz="0" w:space="0" w:color="auto"/>
                  </w:divBdr>
                  <w:divsChild>
                    <w:div w:id="128584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325756">
          <w:marLeft w:val="0"/>
          <w:marRight w:val="0"/>
          <w:marTop w:val="0"/>
          <w:marBottom w:val="0"/>
          <w:divBdr>
            <w:top w:val="none" w:sz="0" w:space="0" w:color="auto"/>
            <w:left w:val="none" w:sz="0" w:space="0" w:color="auto"/>
            <w:bottom w:val="none" w:sz="0" w:space="0" w:color="auto"/>
            <w:right w:val="none" w:sz="0" w:space="0" w:color="auto"/>
          </w:divBdr>
          <w:divsChild>
            <w:div w:id="1259948963">
              <w:marLeft w:val="0"/>
              <w:marRight w:val="0"/>
              <w:marTop w:val="0"/>
              <w:marBottom w:val="0"/>
              <w:divBdr>
                <w:top w:val="none" w:sz="0" w:space="0" w:color="auto"/>
                <w:left w:val="none" w:sz="0" w:space="0" w:color="auto"/>
                <w:bottom w:val="none" w:sz="0" w:space="0" w:color="auto"/>
                <w:right w:val="none" w:sz="0" w:space="0" w:color="auto"/>
              </w:divBdr>
              <w:divsChild>
                <w:div w:id="455370264">
                  <w:marLeft w:val="0"/>
                  <w:marRight w:val="0"/>
                  <w:marTop w:val="0"/>
                  <w:marBottom w:val="0"/>
                  <w:divBdr>
                    <w:top w:val="none" w:sz="0" w:space="0" w:color="auto"/>
                    <w:left w:val="none" w:sz="0" w:space="0" w:color="auto"/>
                    <w:bottom w:val="none" w:sz="0" w:space="0" w:color="auto"/>
                    <w:right w:val="none" w:sz="0" w:space="0" w:color="auto"/>
                  </w:divBdr>
                  <w:divsChild>
                    <w:div w:id="669866748">
                      <w:marLeft w:val="0"/>
                      <w:marRight w:val="0"/>
                      <w:marTop w:val="0"/>
                      <w:marBottom w:val="0"/>
                      <w:divBdr>
                        <w:top w:val="none" w:sz="0" w:space="0" w:color="auto"/>
                        <w:left w:val="none" w:sz="0" w:space="0" w:color="auto"/>
                        <w:bottom w:val="none" w:sz="0" w:space="0" w:color="auto"/>
                        <w:right w:val="none" w:sz="0" w:space="0" w:color="auto"/>
                      </w:divBdr>
                      <w:divsChild>
                        <w:div w:id="527791987">
                          <w:marLeft w:val="0"/>
                          <w:marRight w:val="0"/>
                          <w:marTop w:val="0"/>
                          <w:marBottom w:val="0"/>
                          <w:divBdr>
                            <w:top w:val="none" w:sz="0" w:space="0" w:color="auto"/>
                            <w:left w:val="none" w:sz="0" w:space="0" w:color="auto"/>
                            <w:bottom w:val="none" w:sz="0" w:space="0" w:color="auto"/>
                            <w:right w:val="none" w:sz="0" w:space="0" w:color="auto"/>
                          </w:divBdr>
                          <w:divsChild>
                            <w:div w:id="1611888712">
                              <w:marLeft w:val="0"/>
                              <w:marRight w:val="0"/>
                              <w:marTop w:val="0"/>
                              <w:marBottom w:val="0"/>
                              <w:divBdr>
                                <w:top w:val="none" w:sz="0" w:space="0" w:color="auto"/>
                                <w:left w:val="none" w:sz="0" w:space="0" w:color="auto"/>
                                <w:bottom w:val="none" w:sz="0" w:space="0" w:color="auto"/>
                                <w:right w:val="none" w:sz="0" w:space="0" w:color="auto"/>
                              </w:divBdr>
                              <w:divsChild>
                                <w:div w:id="203156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0267148">
      <w:bodyDiv w:val="1"/>
      <w:marLeft w:val="0"/>
      <w:marRight w:val="0"/>
      <w:marTop w:val="0"/>
      <w:marBottom w:val="0"/>
      <w:divBdr>
        <w:top w:val="none" w:sz="0" w:space="0" w:color="auto"/>
        <w:left w:val="none" w:sz="0" w:space="0" w:color="auto"/>
        <w:bottom w:val="none" w:sz="0" w:space="0" w:color="auto"/>
        <w:right w:val="none" w:sz="0" w:space="0" w:color="auto"/>
      </w:divBdr>
    </w:div>
    <w:div w:id="608583997">
      <w:bodyDiv w:val="1"/>
      <w:marLeft w:val="0"/>
      <w:marRight w:val="0"/>
      <w:marTop w:val="0"/>
      <w:marBottom w:val="0"/>
      <w:divBdr>
        <w:top w:val="none" w:sz="0" w:space="0" w:color="auto"/>
        <w:left w:val="none" w:sz="0" w:space="0" w:color="auto"/>
        <w:bottom w:val="none" w:sz="0" w:space="0" w:color="auto"/>
        <w:right w:val="none" w:sz="0" w:space="0" w:color="auto"/>
      </w:divBdr>
    </w:div>
    <w:div w:id="1377463622">
      <w:bodyDiv w:val="1"/>
      <w:marLeft w:val="0"/>
      <w:marRight w:val="0"/>
      <w:marTop w:val="0"/>
      <w:marBottom w:val="0"/>
      <w:divBdr>
        <w:top w:val="none" w:sz="0" w:space="0" w:color="auto"/>
        <w:left w:val="none" w:sz="0" w:space="0" w:color="auto"/>
        <w:bottom w:val="none" w:sz="0" w:space="0" w:color="auto"/>
        <w:right w:val="none" w:sz="0" w:space="0" w:color="auto"/>
      </w:divBdr>
    </w:div>
    <w:div w:id="1838955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uygens.science.uva.nl/PlotTwis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EEC7EF6-37BD-714D-86AA-537ECB737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5</Pages>
  <Words>2075</Words>
  <Characters>11832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Sergei Chavez Abiega</dc:creator>
  <cp:keywords/>
  <dc:description/>
  <cp:lastModifiedBy>Joachim Goedhart</cp:lastModifiedBy>
  <cp:revision>28</cp:revision>
  <dcterms:created xsi:type="dcterms:W3CDTF">2020-05-08T09:17:00Z</dcterms:created>
  <dcterms:modified xsi:type="dcterms:W3CDTF">2020-05-19T20:17:00Z</dcterms:modified>
</cp:coreProperties>
</file>